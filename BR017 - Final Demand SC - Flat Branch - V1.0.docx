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3ADB3" w14:textId="77777777" w:rsidR="00A901E2" w:rsidRDefault="00F0234F" w:rsidP="00A901E2">
      <w:pPr>
        <w:jc w:val="both"/>
        <w:rPr>
          <w:rFonts w:asciiTheme="minorHAnsi" w:hAnsiTheme="minorHAnsi" w:cstheme="minorHAnsi"/>
          <w:spacing w:val="5"/>
        </w:rPr>
      </w:pPr>
      <w:bookmarkStart w:id="0" w:name="_Hlk124154810"/>
      <w:r w:rsidRPr="00B34675">
        <w:rPr>
          <w:rFonts w:asciiTheme="minorHAnsi" w:hAnsiTheme="minorHAnsi" w:cstheme="minorHAnsi"/>
          <w:b/>
          <w:spacing w:val="5"/>
        </w:rPr>
        <w:t xml:space="preserve">{[H002]} </w:t>
      </w:r>
      <w:r w:rsidRPr="00B34675">
        <w:rPr>
          <w:rFonts w:asciiTheme="minorHAnsi" w:hAnsiTheme="minorHAnsi" w:cstheme="minorHAnsi"/>
          <w:bCs/>
          <w:spacing w:val="5"/>
        </w:rPr>
        <w:t>(</w:t>
      </w:r>
      <w:r w:rsidRPr="00B34675">
        <w:rPr>
          <w:rFonts w:asciiTheme="minorHAnsi" w:hAnsiTheme="minorHAnsi" w:cstheme="minorHAnsi"/>
          <w:spacing w:val="5"/>
        </w:rPr>
        <w:t>Company Address Line 1)</w:t>
      </w:r>
    </w:p>
    <w:p w14:paraId="15704F31" w14:textId="2DBED491" w:rsidR="00960A7C" w:rsidRPr="00960A7C" w:rsidRDefault="00960A7C" w:rsidP="00960A7C">
      <w:pPr>
        <w:pStyle w:val="NoSpacing"/>
        <w:rPr>
          <w:rFonts w:ascii="Calibri" w:hAnsi="Calibri" w:cs="Calibri"/>
          <w:b/>
          <w:color w:val="0070C0"/>
        </w:rPr>
      </w:pPr>
      <w:r w:rsidRPr="00A76F5F">
        <w:rPr>
          <w:rFonts w:ascii="Calibri" w:hAnsi="Calibri" w:cs="Calibri"/>
          <w:b/>
          <w:color w:val="0070C0"/>
          <w:highlight w:val="yellow"/>
        </w:rPr>
        <w:t>(</w:t>
      </w:r>
      <w:proofErr w:type="gramStart"/>
      <w:r w:rsidRPr="00A76F5F">
        <w:rPr>
          <w:rFonts w:ascii="Calibri" w:hAnsi="Calibri" w:cs="Calibri"/>
          <w:b/>
          <w:color w:val="0070C0"/>
          <w:highlight w:val="yellow"/>
        </w:rPr>
        <w:t>IF {[H003]}</w:t>
      </w:r>
      <w:proofErr w:type="gramEnd"/>
      <w:r w:rsidRPr="00A76F5F">
        <w:rPr>
          <w:rFonts w:ascii="Calibri" w:hAnsi="Calibri" w:cs="Calibri"/>
          <w:b/>
          <w:color w:val="0070C0"/>
          <w:highlight w:val="yellow"/>
        </w:rPr>
        <w:t xml:space="preserve"> </w:t>
      </w:r>
      <w:proofErr w:type="gramStart"/>
      <w:r w:rsidRPr="00A76F5F">
        <w:rPr>
          <w:rFonts w:ascii="Calibri" w:hAnsi="Calibri" w:cs="Calibri"/>
          <w:b/>
          <w:color w:val="0070C0"/>
          <w:highlight w:val="yellow"/>
        </w:rPr>
        <w:t>= ‘*</w:t>
      </w:r>
      <w:proofErr w:type="gramEnd"/>
      <w:r w:rsidRPr="00A76F5F">
        <w:rPr>
          <w:rFonts w:ascii="Calibri" w:hAnsi="Calibri" w:cs="Calibri"/>
          <w:b/>
          <w:color w:val="0070C0"/>
          <w:highlight w:val="yellow"/>
        </w:rPr>
        <w:t>’ or ‘NULL'; then suppress print of line; else produce:)</w:t>
      </w:r>
    </w:p>
    <w:p w14:paraId="729BA82E" w14:textId="77777777" w:rsidR="00A901E2" w:rsidRPr="00960A7C" w:rsidRDefault="00F0234F" w:rsidP="00A901E2">
      <w:pPr>
        <w:jc w:val="both"/>
        <w:rPr>
          <w:rFonts w:asciiTheme="minorHAnsi" w:hAnsiTheme="minorHAnsi" w:cstheme="minorHAnsi"/>
          <w:b/>
          <w:color w:val="0070C0"/>
          <w:spacing w:val="5"/>
        </w:rPr>
      </w:pPr>
      <w:r w:rsidRPr="00960A7C">
        <w:rPr>
          <w:rFonts w:asciiTheme="minorHAnsi" w:hAnsiTheme="minorHAnsi" w:cstheme="minorHAnsi"/>
          <w:b/>
          <w:color w:val="0070C0"/>
          <w:spacing w:val="5"/>
        </w:rPr>
        <w:t xml:space="preserve">{[H003]} </w:t>
      </w:r>
      <w:r w:rsidRPr="00960A7C">
        <w:rPr>
          <w:rFonts w:asciiTheme="minorHAnsi" w:hAnsiTheme="minorHAnsi" w:cstheme="minorHAnsi"/>
          <w:bCs/>
          <w:color w:val="0070C0"/>
          <w:spacing w:val="5"/>
        </w:rPr>
        <w:t>(</w:t>
      </w:r>
      <w:r w:rsidRPr="00960A7C">
        <w:rPr>
          <w:rFonts w:asciiTheme="minorHAnsi" w:hAnsiTheme="minorHAnsi" w:cstheme="minorHAnsi"/>
          <w:color w:val="0070C0"/>
          <w:spacing w:val="5"/>
        </w:rPr>
        <w:t>Company Address Line 2)</w:t>
      </w:r>
    </w:p>
    <w:p w14:paraId="588FEC2A" w14:textId="77777777" w:rsidR="00A901E2" w:rsidRPr="00B34675" w:rsidRDefault="00F0234F" w:rsidP="00A901E2">
      <w:pPr>
        <w:jc w:val="both"/>
        <w:rPr>
          <w:rFonts w:asciiTheme="minorHAnsi" w:hAnsiTheme="minorHAnsi" w:cstheme="minorHAnsi"/>
          <w:spacing w:val="5"/>
        </w:rPr>
      </w:pPr>
      <w:r w:rsidRPr="00B34675">
        <w:rPr>
          <w:rFonts w:asciiTheme="minorHAnsi" w:hAnsiTheme="minorHAnsi" w:cstheme="minorHAnsi"/>
          <w:b/>
          <w:spacing w:val="5"/>
        </w:rPr>
        <w:t xml:space="preserve">{[H004]} </w:t>
      </w:r>
      <w:r w:rsidRPr="00B34675">
        <w:rPr>
          <w:rFonts w:asciiTheme="minorHAnsi" w:hAnsiTheme="minorHAnsi" w:cstheme="minorHAnsi"/>
          <w:bCs/>
          <w:spacing w:val="5"/>
        </w:rPr>
        <w:t>(</w:t>
      </w:r>
      <w:r w:rsidRPr="00B34675">
        <w:rPr>
          <w:rFonts w:asciiTheme="minorHAnsi" w:hAnsiTheme="minorHAnsi" w:cstheme="minorHAnsi"/>
          <w:spacing w:val="5"/>
        </w:rPr>
        <w:t>Company Address Line 3)</w:t>
      </w:r>
    </w:p>
    <w:p w14:paraId="2463E00D" w14:textId="77777777" w:rsidR="00A901E2" w:rsidRPr="00B34675" w:rsidRDefault="00A901E2" w:rsidP="00A901E2">
      <w:pPr>
        <w:jc w:val="both"/>
        <w:rPr>
          <w:rFonts w:asciiTheme="minorHAnsi" w:hAnsiTheme="minorHAnsi" w:cstheme="minorHAnsi"/>
          <w:b/>
          <w:spacing w:val="5"/>
        </w:rPr>
      </w:pPr>
    </w:p>
    <w:p w14:paraId="26970F91" w14:textId="77777777" w:rsidR="00A901E2" w:rsidRDefault="00F0234F" w:rsidP="00A901E2">
      <w:pPr>
        <w:jc w:val="both"/>
        <w:rPr>
          <w:rFonts w:asciiTheme="minorHAnsi" w:hAnsiTheme="minorHAnsi" w:cstheme="minorHAnsi"/>
          <w:color w:val="FF0000"/>
          <w:spacing w:val="5"/>
        </w:rPr>
      </w:pPr>
      <w:r w:rsidRPr="00B34675">
        <w:rPr>
          <w:rFonts w:asciiTheme="minorHAnsi" w:hAnsiTheme="minorHAnsi" w:cstheme="minorHAnsi"/>
          <w:b/>
          <w:color w:val="FF0000"/>
          <w:spacing w:val="5"/>
        </w:rPr>
        <w:t>{[L001E8]}</w:t>
      </w:r>
      <w:r w:rsidRPr="00B34675">
        <w:rPr>
          <w:rFonts w:asciiTheme="minorHAnsi" w:hAnsiTheme="minorHAnsi" w:cstheme="minorHAnsi"/>
          <w:color w:val="FF0000"/>
          <w:spacing w:val="5"/>
        </w:rPr>
        <w:t xml:space="preserve"> (System Date)</w:t>
      </w:r>
    </w:p>
    <w:p w14:paraId="366ECA0D" w14:textId="77777777" w:rsidR="00583FB5" w:rsidRPr="00B34675" w:rsidRDefault="00583FB5" w:rsidP="00A901E2">
      <w:pPr>
        <w:jc w:val="both"/>
        <w:rPr>
          <w:rFonts w:asciiTheme="minorHAnsi" w:hAnsiTheme="minorHAnsi" w:cstheme="minorHAnsi"/>
          <w:color w:val="FF0000"/>
          <w:spacing w:val="5"/>
        </w:rPr>
      </w:pPr>
    </w:p>
    <w:p w14:paraId="0C3CF409" w14:textId="566E8916" w:rsidR="00A901E2" w:rsidRPr="00B34675" w:rsidRDefault="00583FB5" w:rsidP="00A901E2">
      <w:pPr>
        <w:pStyle w:val="NoSpacing"/>
        <w:jc w:val="both"/>
        <w:rPr>
          <w:rFonts w:cstheme="minorHAnsi"/>
          <w:b/>
          <w:color w:val="FF0000"/>
        </w:rPr>
      </w:pPr>
      <w:r w:rsidRPr="002F0EF9">
        <w:rPr>
          <w:rFonts w:eastAsia="Aptos"/>
          <w:b/>
          <w:bCs/>
          <w:color w:val="156082"/>
          <w:highlight w:val="green"/>
        </w:rPr>
        <w:t xml:space="preserve">Send </w:t>
      </w:r>
      <w:proofErr w:type="gramStart"/>
      <w:r w:rsidRPr="002F0EF9">
        <w:rPr>
          <w:rFonts w:eastAsia="Aptos"/>
          <w:b/>
          <w:bCs/>
          <w:color w:val="156082"/>
          <w:highlight w:val="green"/>
        </w:rPr>
        <w:t>via</w:t>
      </w:r>
      <w:proofErr w:type="gramEnd"/>
      <w:r w:rsidRPr="002F0EF9">
        <w:rPr>
          <w:rFonts w:eastAsia="Aptos"/>
          <w:b/>
          <w:bCs/>
          <w:color w:val="156082"/>
          <w:highlight w:val="green"/>
        </w:rPr>
        <w:t xml:space="preserve"> First Class and Certified Mail to the </w:t>
      </w:r>
      <w:r>
        <w:rPr>
          <w:rFonts w:eastAsia="Aptos"/>
          <w:b/>
          <w:bCs/>
          <w:color w:val="156082"/>
          <w:highlight w:val="green"/>
        </w:rPr>
        <w:t xml:space="preserve">Mailing </w:t>
      </w:r>
      <w:proofErr w:type="gramStart"/>
      <w:r w:rsidRPr="002F0EF9">
        <w:rPr>
          <w:rFonts w:eastAsia="Aptos"/>
          <w:b/>
          <w:bCs/>
          <w:color w:val="156082"/>
          <w:highlight w:val="green"/>
        </w:rPr>
        <w:t>address</w:t>
      </w:r>
      <w:proofErr w:type="gramEnd"/>
    </w:p>
    <w:p w14:paraId="196AC641" w14:textId="77777777" w:rsidR="00A901E2" w:rsidRPr="00B34675" w:rsidRDefault="00F0234F" w:rsidP="00A901E2">
      <w:pPr>
        <w:pStyle w:val="NoSpacing"/>
        <w:jc w:val="both"/>
        <w:rPr>
          <w:rFonts w:cstheme="minorHAnsi"/>
          <w:color w:val="FF0000"/>
        </w:rPr>
      </w:pPr>
      <w:r w:rsidRPr="00B34675">
        <w:rPr>
          <w:rFonts w:cstheme="minorHAnsi"/>
          <w:b/>
          <w:color w:val="FF0000"/>
        </w:rPr>
        <w:t xml:space="preserve">{[M558]} </w:t>
      </w:r>
      <w:r w:rsidRPr="00B34675">
        <w:rPr>
          <w:rFonts w:cstheme="minorHAnsi"/>
          <w:bCs/>
          <w:color w:val="FF0000"/>
        </w:rPr>
        <w:t>(</w:t>
      </w:r>
      <w:r w:rsidRPr="00B34675">
        <w:rPr>
          <w:rFonts w:cstheme="minorHAnsi"/>
          <w:color w:val="FF0000"/>
        </w:rPr>
        <w:t>New Bill Line 1/ Mortgagor Name)</w:t>
      </w:r>
    </w:p>
    <w:p w14:paraId="30445BF1" w14:textId="77777777" w:rsidR="00A901E2" w:rsidRPr="00B34675" w:rsidRDefault="00F0234F" w:rsidP="00A901E2">
      <w:pPr>
        <w:pStyle w:val="NoSpacing"/>
        <w:ind w:hanging="13"/>
        <w:jc w:val="both"/>
        <w:rPr>
          <w:rFonts w:cstheme="minorHAnsi"/>
        </w:rPr>
      </w:pPr>
      <w:r w:rsidRPr="00B34675">
        <w:rPr>
          <w:rFonts w:cstheme="minorHAnsi"/>
          <w:b/>
        </w:rPr>
        <w:t>{[M559]}</w:t>
      </w:r>
      <w:r w:rsidRPr="00B34675">
        <w:rPr>
          <w:rFonts w:cstheme="minorHAnsi"/>
        </w:rPr>
        <w:t xml:space="preserve"> (New Bill Line 2/Second Mortgagor)</w:t>
      </w:r>
    </w:p>
    <w:p w14:paraId="49880C75" w14:textId="77777777" w:rsidR="00A901E2" w:rsidRPr="00B34675" w:rsidRDefault="00F0234F" w:rsidP="00A901E2">
      <w:pPr>
        <w:pStyle w:val="NoSpacing"/>
        <w:ind w:hanging="13"/>
        <w:jc w:val="both"/>
        <w:rPr>
          <w:rFonts w:cstheme="minorHAnsi"/>
        </w:rPr>
      </w:pPr>
      <w:r w:rsidRPr="00B34675">
        <w:rPr>
          <w:rFonts w:cstheme="minorHAnsi"/>
          <w:b/>
        </w:rPr>
        <w:t>{[M560]}</w:t>
      </w:r>
      <w:r w:rsidRPr="00B34675">
        <w:rPr>
          <w:rFonts w:cstheme="minorHAnsi"/>
        </w:rPr>
        <w:t xml:space="preserve"> (New Bill Line 3/Third Mortgagor)</w:t>
      </w:r>
    </w:p>
    <w:p w14:paraId="0352D187" w14:textId="77777777" w:rsidR="00A901E2" w:rsidRPr="00B34675" w:rsidRDefault="00F0234F" w:rsidP="00A901E2">
      <w:pPr>
        <w:pStyle w:val="NoSpacing"/>
        <w:ind w:hanging="13"/>
        <w:jc w:val="both"/>
        <w:rPr>
          <w:rFonts w:cstheme="minorHAnsi"/>
        </w:rPr>
      </w:pPr>
      <w:r w:rsidRPr="00B34675">
        <w:rPr>
          <w:rFonts w:cstheme="minorHAnsi"/>
          <w:b/>
        </w:rPr>
        <w:t>{[M561]}</w:t>
      </w:r>
      <w:r w:rsidRPr="00B34675">
        <w:rPr>
          <w:rFonts w:cstheme="minorHAnsi"/>
        </w:rPr>
        <w:t xml:space="preserve"> (Additional Mailing Address)</w:t>
      </w:r>
    </w:p>
    <w:p w14:paraId="1B3CE689" w14:textId="77777777" w:rsidR="00A901E2" w:rsidRPr="00B34675" w:rsidRDefault="00F0234F" w:rsidP="00A901E2">
      <w:pPr>
        <w:pStyle w:val="NoSpacing"/>
        <w:ind w:hanging="13"/>
        <w:jc w:val="both"/>
        <w:rPr>
          <w:rFonts w:cstheme="minorHAnsi"/>
          <w:color w:val="FF0000"/>
        </w:rPr>
      </w:pPr>
      <w:r w:rsidRPr="00B34675">
        <w:rPr>
          <w:rFonts w:cstheme="minorHAnsi"/>
          <w:b/>
          <w:color w:val="FF0000"/>
        </w:rPr>
        <w:t>{[M562]}</w:t>
      </w:r>
      <w:r w:rsidRPr="00B34675">
        <w:rPr>
          <w:rFonts w:cstheme="minorHAnsi"/>
          <w:color w:val="FF0000"/>
        </w:rPr>
        <w:t xml:space="preserve"> (Mailing Street Address)</w:t>
      </w:r>
    </w:p>
    <w:p w14:paraId="0A64DBFC" w14:textId="77777777" w:rsidR="00A901E2" w:rsidRPr="00B34675" w:rsidRDefault="00F0234F" w:rsidP="00A901E2">
      <w:pPr>
        <w:pStyle w:val="NoSpacing"/>
        <w:ind w:hanging="13"/>
        <w:jc w:val="both"/>
        <w:rPr>
          <w:rFonts w:cstheme="minorHAnsi"/>
        </w:rPr>
      </w:pPr>
      <w:r w:rsidRPr="00B34675">
        <w:rPr>
          <w:rFonts w:cstheme="minorHAnsi"/>
          <w:b/>
          <w:color w:val="FF0000"/>
        </w:rPr>
        <w:t xml:space="preserve">{[M563]} {[M564]} {[M565]} </w:t>
      </w:r>
      <w:r w:rsidRPr="00B34675">
        <w:rPr>
          <w:rFonts w:cstheme="minorHAnsi"/>
          <w:b/>
        </w:rPr>
        <w:t>{[M566]}</w:t>
      </w:r>
      <w:r w:rsidRPr="00B34675">
        <w:rPr>
          <w:rFonts w:cstheme="minorHAnsi"/>
        </w:rPr>
        <w:t xml:space="preserve"> </w:t>
      </w:r>
      <w:r w:rsidRPr="00B34675">
        <w:rPr>
          <w:rFonts w:cstheme="minorHAnsi"/>
          <w:color w:val="FF0000"/>
        </w:rPr>
        <w:t>(Mailing City), (State), (5-Digit Zip)</w:t>
      </w:r>
      <w:r w:rsidRPr="00B34675">
        <w:rPr>
          <w:rFonts w:cstheme="minorHAnsi"/>
        </w:rPr>
        <w:t>, (4-Digit Zip)</w:t>
      </w:r>
    </w:p>
    <w:p w14:paraId="5A57FE3B" w14:textId="77777777" w:rsidR="00A901E2" w:rsidRPr="00B34675" w:rsidRDefault="00F0234F" w:rsidP="00A901E2">
      <w:pPr>
        <w:pStyle w:val="NoSpacing"/>
        <w:ind w:hanging="13"/>
        <w:jc w:val="both"/>
        <w:rPr>
          <w:rFonts w:cstheme="minorHAnsi"/>
          <w:color w:val="0070C0"/>
        </w:rPr>
      </w:pPr>
      <w:commentRangeStart w:id="1"/>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color w:val="0070C0"/>
        </w:rPr>
        <w:t>{[M956]}</w:t>
      </w:r>
      <w:r w:rsidRPr="00B34675">
        <w:rPr>
          <w:rFonts w:cstheme="minorHAnsi"/>
          <w:color w:val="0070C0"/>
        </w:rPr>
        <w:t xml:space="preserve"> (Foreign Address Indicator = 1))</w:t>
      </w:r>
    </w:p>
    <w:p w14:paraId="7CC0F34C" w14:textId="77777777" w:rsidR="00A901E2" w:rsidRPr="00B34675" w:rsidRDefault="00F0234F" w:rsidP="00A901E2">
      <w:pPr>
        <w:pStyle w:val="NoSpacing"/>
        <w:ind w:hanging="13"/>
        <w:jc w:val="both"/>
        <w:rPr>
          <w:rFonts w:cstheme="minorHAnsi"/>
        </w:rPr>
      </w:pPr>
      <w:r w:rsidRPr="00B34675">
        <w:rPr>
          <w:rFonts w:cstheme="minorHAnsi"/>
          <w:b/>
        </w:rPr>
        <w:t>{[M928]}</w:t>
      </w:r>
      <w:r w:rsidRPr="00B34675">
        <w:rPr>
          <w:rFonts w:cstheme="minorHAnsi"/>
        </w:rPr>
        <w:t xml:space="preserve"> (Foreign Country Code)</w:t>
      </w:r>
    </w:p>
    <w:p w14:paraId="1142B0F5" w14:textId="77777777" w:rsidR="00A901E2" w:rsidRPr="00B34675" w:rsidRDefault="00F0234F" w:rsidP="00A901E2">
      <w:pPr>
        <w:pStyle w:val="NoSpacing"/>
        <w:ind w:hanging="13"/>
        <w:jc w:val="both"/>
        <w:rPr>
          <w:rFonts w:cstheme="minorHAnsi"/>
        </w:rPr>
      </w:pPr>
      <w:r w:rsidRPr="00B34675">
        <w:rPr>
          <w:rFonts w:cstheme="minorHAnsi"/>
          <w:b/>
        </w:rPr>
        <w:t>{[M929]}</w:t>
      </w:r>
      <w:r w:rsidRPr="00B34675">
        <w:rPr>
          <w:rFonts w:cstheme="minorHAnsi"/>
        </w:rPr>
        <w:t xml:space="preserve"> (Foreign Postal Code)</w:t>
      </w:r>
      <w:commentRangeEnd w:id="1"/>
      <w:r w:rsidRPr="00B34675">
        <w:rPr>
          <w:rStyle w:val="CommentReference"/>
          <w:rFonts w:cstheme="minorHAnsi"/>
          <w:sz w:val="22"/>
          <w:szCs w:val="22"/>
        </w:rPr>
        <w:commentReference w:id="1"/>
      </w:r>
    </w:p>
    <w:p w14:paraId="6F090517" w14:textId="77777777" w:rsidR="00A901E2" w:rsidRPr="00B34675" w:rsidRDefault="00A901E2" w:rsidP="00A901E2">
      <w:pPr>
        <w:pStyle w:val="BodyText"/>
        <w:rPr>
          <w:rFonts w:asciiTheme="minorHAnsi" w:hAnsiTheme="minorHAnsi" w:cstheme="minorHAnsi"/>
        </w:rPr>
      </w:pPr>
    </w:p>
    <w:p w14:paraId="48152C2E" w14:textId="77777777" w:rsidR="00A901E2" w:rsidRPr="00B34675" w:rsidRDefault="00F0234F" w:rsidP="00A901E2">
      <w:pPr>
        <w:pStyle w:val="NoSpacing"/>
        <w:jc w:val="both"/>
        <w:rPr>
          <w:rFonts w:cstheme="minorHAnsi"/>
          <w:color w:val="FF0000"/>
        </w:rPr>
      </w:pPr>
      <w:r w:rsidRPr="00B34675">
        <w:rPr>
          <w:rFonts w:cstheme="minorHAnsi"/>
          <w:color w:val="FF0000"/>
          <w:highlight w:val="yellow"/>
        </w:rPr>
        <w:t xml:space="preserve">(see “Additional Borrowers/Co-Borrowers” on Letter Library Business Rules for Additional Addresses in BKFS) </w:t>
      </w:r>
    </w:p>
    <w:p w14:paraId="6F4CBF0B" w14:textId="77777777" w:rsidR="00A901E2" w:rsidRPr="00B34675" w:rsidRDefault="00F0234F" w:rsidP="00A901E2">
      <w:pPr>
        <w:pStyle w:val="NoSpacing"/>
        <w:jc w:val="both"/>
        <w:rPr>
          <w:rFonts w:cstheme="minorHAnsi"/>
        </w:rPr>
      </w:pPr>
      <w:r w:rsidRPr="00B34675">
        <w:rPr>
          <w:rFonts w:cstheme="minorHAnsi"/>
        </w:rPr>
        <w:t>Co-borrower Name 1</w:t>
      </w:r>
    </w:p>
    <w:p w14:paraId="6E49FD22" w14:textId="77777777" w:rsidR="00A901E2" w:rsidRPr="00B34675" w:rsidRDefault="00F0234F" w:rsidP="00A901E2">
      <w:pPr>
        <w:pStyle w:val="NoSpacing"/>
        <w:jc w:val="both"/>
        <w:rPr>
          <w:rFonts w:cstheme="minorHAnsi"/>
        </w:rPr>
      </w:pPr>
      <w:r w:rsidRPr="00B34675">
        <w:rPr>
          <w:rFonts w:cstheme="minorHAnsi"/>
        </w:rPr>
        <w:t>Co-borrower Name 2</w:t>
      </w:r>
    </w:p>
    <w:p w14:paraId="2780F02C" w14:textId="77777777" w:rsidR="00A901E2" w:rsidRPr="00B34675" w:rsidRDefault="00F0234F" w:rsidP="00A901E2">
      <w:pPr>
        <w:pStyle w:val="NoSpacing"/>
        <w:jc w:val="both"/>
        <w:rPr>
          <w:rFonts w:cstheme="minorHAnsi"/>
        </w:rPr>
      </w:pPr>
      <w:r w:rsidRPr="00B34675">
        <w:rPr>
          <w:rFonts w:cstheme="minorHAnsi"/>
        </w:rPr>
        <w:t>Co-borrower Address Line 1</w:t>
      </w:r>
    </w:p>
    <w:p w14:paraId="188A9457" w14:textId="77777777" w:rsidR="00A901E2" w:rsidRPr="00B34675" w:rsidRDefault="00F0234F" w:rsidP="00A901E2">
      <w:pPr>
        <w:pStyle w:val="NoSpacing"/>
        <w:jc w:val="both"/>
        <w:rPr>
          <w:rFonts w:cstheme="minorHAnsi"/>
        </w:rPr>
      </w:pPr>
      <w:r w:rsidRPr="00B34675">
        <w:rPr>
          <w:rFonts w:cstheme="minorHAnsi"/>
        </w:rPr>
        <w:t>Co-borrower Address Line 2</w:t>
      </w:r>
    </w:p>
    <w:p w14:paraId="1769849B" w14:textId="77777777" w:rsidR="00A901E2" w:rsidRPr="00B34675" w:rsidRDefault="00F0234F" w:rsidP="00A901E2">
      <w:pPr>
        <w:pStyle w:val="NoSpacing"/>
        <w:jc w:val="both"/>
        <w:rPr>
          <w:rFonts w:cstheme="minorHAnsi"/>
        </w:rPr>
      </w:pPr>
      <w:r w:rsidRPr="00B34675">
        <w:rPr>
          <w:rFonts w:cstheme="minorHAnsi"/>
        </w:rPr>
        <w:t>Co-borrower Street</w:t>
      </w:r>
    </w:p>
    <w:p w14:paraId="4610EE39" w14:textId="77777777" w:rsidR="00A901E2" w:rsidRPr="00B34675" w:rsidRDefault="00F0234F" w:rsidP="00A901E2">
      <w:pPr>
        <w:pStyle w:val="NoSpacing"/>
        <w:jc w:val="both"/>
        <w:rPr>
          <w:rFonts w:cstheme="minorHAnsi"/>
        </w:rPr>
      </w:pPr>
      <w:r w:rsidRPr="00B34675">
        <w:rPr>
          <w:rFonts w:cstheme="minorHAnsi"/>
        </w:rPr>
        <w:t>Co-borrower City, Co-borrower State, Co-borrower Zip Code, Co-borrower Zip Code Suffix</w:t>
      </w:r>
    </w:p>
    <w:p w14:paraId="128FD83A" w14:textId="77777777" w:rsidR="00A901E2" w:rsidRPr="00B34675" w:rsidRDefault="00A901E2" w:rsidP="00A901E2">
      <w:pPr>
        <w:pStyle w:val="NoSpacing"/>
        <w:jc w:val="both"/>
        <w:rPr>
          <w:rFonts w:cstheme="minorHAnsi"/>
        </w:rPr>
      </w:pPr>
    </w:p>
    <w:p w14:paraId="3366E28B" w14:textId="77777777" w:rsidR="00A901E2" w:rsidRPr="00B34675" w:rsidRDefault="00F0234F" w:rsidP="00A901E2">
      <w:pPr>
        <w:pStyle w:val="NoSpacing"/>
        <w:jc w:val="both"/>
        <w:rPr>
          <w:rFonts w:cstheme="minorHAnsi"/>
          <w:color w:val="FF0000"/>
        </w:rPr>
      </w:pPr>
      <w:bookmarkStart w:id="2" w:name="_Hlk70938929"/>
      <w:r w:rsidRPr="00B34675">
        <w:rPr>
          <w:rFonts w:cstheme="minorHAnsi"/>
          <w:color w:val="FF0000"/>
          <w:highlight w:val="yellow"/>
        </w:rPr>
        <w:t>(see “</w:t>
      </w:r>
      <w:commentRangeStart w:id="3"/>
      <w:r w:rsidRPr="00B34675">
        <w:rPr>
          <w:rFonts w:cstheme="minorHAnsi"/>
          <w:color w:val="FF0000"/>
          <w:highlight w:val="yellow"/>
        </w:rPr>
        <w:t xml:space="preserve">SII Confirmed” </w:t>
      </w:r>
      <w:commentRangeEnd w:id="3"/>
      <w:r w:rsidRPr="00B34675">
        <w:rPr>
          <w:rStyle w:val="CommentReference"/>
          <w:rFonts w:cstheme="minorHAnsi"/>
          <w:sz w:val="22"/>
          <w:szCs w:val="22"/>
        </w:rPr>
        <w:commentReference w:id="3"/>
      </w:r>
      <w:r w:rsidRPr="00B34675">
        <w:rPr>
          <w:rFonts w:cstheme="minorHAnsi"/>
          <w:color w:val="FF0000"/>
          <w:highlight w:val="yellow"/>
        </w:rPr>
        <w:t>on Letter Library Business Rules for Additional Addresses in BKFS)</w:t>
      </w:r>
    </w:p>
    <w:p w14:paraId="0D0DAE30" w14:textId="77777777" w:rsidR="00A901E2" w:rsidRPr="00B34675" w:rsidRDefault="00F0234F" w:rsidP="00A901E2">
      <w:pPr>
        <w:pStyle w:val="NoSpacing"/>
        <w:jc w:val="both"/>
        <w:rPr>
          <w:rFonts w:cstheme="minorHAnsi"/>
        </w:rPr>
      </w:pPr>
      <w:r w:rsidRPr="00B34675">
        <w:rPr>
          <w:rFonts w:cstheme="minorHAnsi"/>
        </w:rPr>
        <w:t>Non-borrower Name</w:t>
      </w:r>
    </w:p>
    <w:p w14:paraId="60E02A0C" w14:textId="77777777" w:rsidR="00A901E2" w:rsidRPr="00B34675" w:rsidRDefault="00F0234F" w:rsidP="00A901E2">
      <w:pPr>
        <w:pStyle w:val="NoSpacing"/>
        <w:jc w:val="both"/>
        <w:rPr>
          <w:rFonts w:cstheme="minorHAnsi"/>
        </w:rPr>
      </w:pPr>
      <w:r w:rsidRPr="00B34675">
        <w:rPr>
          <w:rFonts w:cstheme="minorHAnsi"/>
        </w:rPr>
        <w:t>Non-borrower Address Line 1</w:t>
      </w:r>
    </w:p>
    <w:p w14:paraId="12B9FA8F" w14:textId="77777777" w:rsidR="00A901E2" w:rsidRPr="00B34675" w:rsidRDefault="00F0234F" w:rsidP="00A901E2">
      <w:pPr>
        <w:pStyle w:val="NoSpacing"/>
        <w:jc w:val="both"/>
        <w:rPr>
          <w:rFonts w:cstheme="minorHAnsi"/>
        </w:rPr>
      </w:pPr>
      <w:r w:rsidRPr="00B34675">
        <w:rPr>
          <w:rFonts w:cstheme="minorHAnsi"/>
        </w:rPr>
        <w:t>Non-borrower Address Line 2</w:t>
      </w:r>
    </w:p>
    <w:p w14:paraId="03CDFE85" w14:textId="77777777" w:rsidR="00A901E2" w:rsidRPr="00B34675" w:rsidRDefault="00F0234F" w:rsidP="00A901E2">
      <w:pPr>
        <w:pStyle w:val="NoSpacing"/>
        <w:jc w:val="both"/>
        <w:rPr>
          <w:rFonts w:cstheme="minorHAnsi"/>
        </w:rPr>
      </w:pPr>
      <w:r w:rsidRPr="00B34675">
        <w:rPr>
          <w:rFonts w:cstheme="minorHAnsi"/>
        </w:rPr>
        <w:t>Non-borrower Address Line 3</w:t>
      </w:r>
    </w:p>
    <w:p w14:paraId="10A9DB22" w14:textId="77777777" w:rsidR="00A901E2" w:rsidRPr="00B34675" w:rsidRDefault="00F0234F" w:rsidP="00A901E2">
      <w:pPr>
        <w:pStyle w:val="NoSpacing"/>
        <w:jc w:val="both"/>
        <w:rPr>
          <w:rFonts w:cstheme="minorHAnsi"/>
        </w:rPr>
      </w:pPr>
      <w:r w:rsidRPr="00B34675">
        <w:rPr>
          <w:rFonts w:cstheme="minorHAnsi"/>
        </w:rPr>
        <w:t>Non-borrower Street</w:t>
      </w:r>
    </w:p>
    <w:bookmarkEnd w:id="2"/>
    <w:p w14:paraId="1C815186" w14:textId="77777777" w:rsidR="00A44E17" w:rsidRPr="00B34675" w:rsidRDefault="00A44E17">
      <w:pPr>
        <w:rPr>
          <w:rFonts w:asciiTheme="minorHAnsi" w:hAnsiTheme="minorHAnsi" w:cstheme="minorHAnsi"/>
        </w:rPr>
      </w:pPr>
    </w:p>
    <w:p w14:paraId="28214172" w14:textId="77777777" w:rsidR="00A44E17" w:rsidRPr="00B34675" w:rsidRDefault="00A44E17">
      <w:pPr>
        <w:rPr>
          <w:rFonts w:asciiTheme="minorHAnsi" w:hAnsiTheme="minorHAnsi" w:cstheme="minorHAnsi"/>
        </w:rPr>
      </w:pPr>
    </w:p>
    <w:p w14:paraId="7219A759" w14:textId="77777777" w:rsidR="00A44E17" w:rsidRPr="00B34675" w:rsidRDefault="00A44E17">
      <w:pPr>
        <w:spacing w:before="4"/>
        <w:rPr>
          <w:rFonts w:asciiTheme="minorHAnsi" w:hAnsiTheme="minorHAnsi" w:cstheme="minorHAnsi"/>
        </w:rPr>
      </w:pPr>
    </w:p>
    <w:p w14:paraId="5D35E6A2" w14:textId="5FA6DD51" w:rsidR="00A44E17" w:rsidRPr="00B34675" w:rsidRDefault="00F0234F">
      <w:pPr>
        <w:ind w:left="118"/>
        <w:rPr>
          <w:rFonts w:asciiTheme="minorHAnsi" w:hAnsiTheme="minorHAnsi" w:cstheme="minorHAnsi"/>
        </w:rPr>
      </w:pPr>
      <w:r w:rsidRPr="00B34675">
        <w:rPr>
          <w:rFonts w:asciiTheme="minorHAnsi" w:hAnsiTheme="minorHAnsi" w:cstheme="minorHAnsi"/>
        </w:rPr>
        <w:t>Loan</w:t>
      </w:r>
      <w:r w:rsidRPr="00B34675">
        <w:rPr>
          <w:rFonts w:asciiTheme="minorHAnsi" w:hAnsiTheme="minorHAnsi" w:cstheme="minorHAnsi"/>
          <w:spacing w:val="-5"/>
        </w:rPr>
        <w:t xml:space="preserve"> </w:t>
      </w:r>
      <w:r w:rsidRPr="00B34675">
        <w:rPr>
          <w:rFonts w:asciiTheme="minorHAnsi" w:hAnsiTheme="minorHAnsi" w:cstheme="minorHAnsi"/>
          <w:spacing w:val="-2"/>
        </w:rPr>
        <w:t>Number:</w:t>
      </w:r>
      <w:r w:rsidR="00F6756D" w:rsidRPr="00B34675">
        <w:rPr>
          <w:rFonts w:asciiTheme="minorHAnsi" w:hAnsiTheme="minorHAnsi" w:cstheme="minorHAnsi"/>
          <w:spacing w:val="-2"/>
        </w:rPr>
        <w:t xml:space="preserve"> </w:t>
      </w:r>
      <w:r w:rsidR="00B34675" w:rsidRPr="00B34675">
        <w:rPr>
          <w:rFonts w:asciiTheme="minorHAnsi" w:hAnsiTheme="minorHAnsi" w:cstheme="minorHAnsi"/>
          <w:b/>
          <w:bCs/>
          <w:color w:val="FF0000"/>
        </w:rPr>
        <w:t>{</w:t>
      </w:r>
      <w:r w:rsidR="00B34675" w:rsidRPr="00B34675">
        <w:rPr>
          <w:rFonts w:asciiTheme="minorHAnsi" w:hAnsiTheme="minorHAnsi" w:cstheme="minorHAnsi"/>
          <w:b/>
          <w:color w:val="FF0000"/>
        </w:rPr>
        <w:t xml:space="preserve">[M594]} </w:t>
      </w:r>
      <w:r w:rsidR="00B34675" w:rsidRPr="00B34675">
        <w:rPr>
          <w:rFonts w:asciiTheme="minorHAnsi" w:hAnsiTheme="minorHAnsi" w:cstheme="minorHAnsi"/>
          <w:bCs/>
          <w:color w:val="FF0000"/>
        </w:rPr>
        <w:t>(</w:t>
      </w:r>
      <w:r w:rsidR="00B34675" w:rsidRPr="00B34675">
        <w:rPr>
          <w:rFonts w:asciiTheme="minorHAnsi" w:hAnsiTheme="minorHAnsi" w:cstheme="minorHAnsi"/>
          <w:color w:val="FF0000"/>
        </w:rPr>
        <w:t>Loan Number – No Dash)</w:t>
      </w:r>
    </w:p>
    <w:p w14:paraId="5636D36C" w14:textId="77777777" w:rsidR="00A44E17" w:rsidRPr="00B34675" w:rsidRDefault="00A44E17">
      <w:pPr>
        <w:spacing w:before="2"/>
        <w:rPr>
          <w:rFonts w:asciiTheme="minorHAnsi" w:hAnsiTheme="minorHAnsi" w:cstheme="minorHAnsi"/>
        </w:rPr>
      </w:pPr>
    </w:p>
    <w:p w14:paraId="1059C5F5" w14:textId="5589BA02" w:rsidR="00A44E17" w:rsidRPr="00B34675" w:rsidRDefault="00F0234F" w:rsidP="00B82F7B">
      <w:pPr>
        <w:ind w:left="111"/>
        <w:jc w:val="center"/>
        <w:rPr>
          <w:rFonts w:asciiTheme="minorHAnsi" w:hAnsiTheme="minorHAnsi" w:cstheme="minorHAnsi"/>
        </w:rPr>
        <w:sectPr w:rsidR="00A44E17" w:rsidRPr="00B34675" w:rsidSect="00A901E2">
          <w:headerReference w:type="default" r:id="rId15"/>
          <w:type w:val="continuous"/>
          <w:pgSz w:w="12240" w:h="15840"/>
          <w:pgMar w:top="1440" w:right="1440" w:bottom="1440" w:left="1440" w:header="708" w:footer="708" w:gutter="0"/>
          <w:cols w:space="708"/>
          <w:docGrid w:linePitch="299"/>
        </w:sectPr>
      </w:pPr>
      <w:r w:rsidRPr="00B34675">
        <w:rPr>
          <w:rFonts w:asciiTheme="minorHAnsi" w:hAnsiTheme="minorHAnsi" w:cstheme="minorHAnsi"/>
          <w:b/>
          <w:bCs/>
        </w:rPr>
        <w:t>Notice</w:t>
      </w:r>
      <w:r w:rsidRPr="00B34675">
        <w:rPr>
          <w:rFonts w:asciiTheme="minorHAnsi" w:hAnsiTheme="minorHAnsi" w:cstheme="minorHAnsi"/>
          <w:b/>
          <w:bCs/>
          <w:spacing w:val="-2"/>
        </w:rPr>
        <w:t xml:space="preserve"> </w:t>
      </w:r>
      <w:r w:rsidRPr="00B34675">
        <w:rPr>
          <w:rFonts w:asciiTheme="minorHAnsi" w:hAnsiTheme="minorHAnsi" w:cstheme="minorHAnsi"/>
          <w:b/>
          <w:bCs/>
        </w:rPr>
        <w:t>of</w:t>
      </w:r>
      <w:r w:rsidRPr="00B34675">
        <w:rPr>
          <w:rFonts w:asciiTheme="minorHAnsi" w:hAnsiTheme="minorHAnsi" w:cstheme="minorHAnsi"/>
          <w:b/>
          <w:bCs/>
          <w:spacing w:val="-2"/>
        </w:rPr>
        <w:t xml:space="preserve"> </w:t>
      </w:r>
      <w:r w:rsidR="005A7972" w:rsidRPr="00B34675">
        <w:rPr>
          <w:rFonts w:asciiTheme="minorHAnsi" w:hAnsiTheme="minorHAnsi" w:cstheme="minorHAnsi"/>
          <w:b/>
          <w:bCs/>
          <w:color w:val="000000" w:themeColor="text1"/>
          <w:spacing w:val="-2"/>
        </w:rPr>
        <w:t>Default and Right to Cure</w:t>
      </w:r>
    </w:p>
    <w:p w14:paraId="5F0BF4CF" w14:textId="77777777" w:rsidR="00A44E17" w:rsidRPr="00B34675" w:rsidRDefault="00A44E17">
      <w:pPr>
        <w:spacing w:before="10"/>
        <w:rPr>
          <w:rFonts w:asciiTheme="minorHAnsi" w:hAnsiTheme="minorHAnsi" w:cstheme="minorHAnsi"/>
          <w:b/>
          <w:bCs/>
        </w:rPr>
      </w:pPr>
    </w:p>
    <w:p w14:paraId="650D65CF" w14:textId="77777777" w:rsidR="00B34675" w:rsidRPr="00B34675" w:rsidRDefault="00F0234F" w:rsidP="00B34675">
      <w:pPr>
        <w:pStyle w:val="NoSpacing"/>
        <w:ind w:right="-60"/>
        <w:rPr>
          <w:rFonts w:cstheme="minorHAnsi"/>
          <w:color w:val="FF0000"/>
        </w:rPr>
      </w:pPr>
      <w:r w:rsidRPr="00B34675">
        <w:rPr>
          <w:rFonts w:cstheme="minorHAnsi"/>
          <w:spacing w:val="-5"/>
        </w:rPr>
        <w:t xml:space="preserve">RE: </w:t>
      </w:r>
      <w:r w:rsidRPr="00B34675">
        <w:rPr>
          <w:rFonts w:cstheme="minorHAnsi"/>
          <w:b/>
          <w:color w:val="FF0000"/>
        </w:rPr>
        <w:t>{[M567]}</w:t>
      </w:r>
      <w:r w:rsidRPr="00B34675">
        <w:rPr>
          <w:rFonts w:cstheme="minorHAnsi"/>
          <w:color w:val="FF0000"/>
        </w:rPr>
        <w:t xml:space="preserve"> (Property Line 1/Street Address)</w:t>
      </w:r>
    </w:p>
    <w:p w14:paraId="4E07B487" w14:textId="77777777" w:rsidR="00B34675" w:rsidRPr="00B34675" w:rsidRDefault="00F0234F" w:rsidP="00B34675">
      <w:pPr>
        <w:pStyle w:val="NoSpacing"/>
        <w:ind w:right="-60"/>
        <w:rPr>
          <w:rFonts w:cstheme="minorHAnsi"/>
          <w:bCs/>
        </w:rPr>
      </w:pPr>
      <w:r w:rsidRPr="00B34675">
        <w:rPr>
          <w:rFonts w:cstheme="minorHAnsi"/>
          <w:b/>
        </w:rPr>
        <w:t xml:space="preserve">       {[M583]} </w:t>
      </w:r>
      <w:r w:rsidRPr="00B34675">
        <w:rPr>
          <w:rFonts w:cstheme="minorHAnsi"/>
          <w:bCs/>
        </w:rPr>
        <w:t>(</w:t>
      </w:r>
      <w:r w:rsidRPr="00B34675">
        <w:rPr>
          <w:rFonts w:cstheme="minorHAnsi"/>
        </w:rPr>
        <w:t>New Property Unit Number</w:t>
      </w:r>
      <w:r w:rsidRPr="00B34675">
        <w:rPr>
          <w:rFonts w:cstheme="minorHAnsi"/>
          <w:bCs/>
        </w:rPr>
        <w:t>)</w:t>
      </w:r>
    </w:p>
    <w:p w14:paraId="18A58253" w14:textId="77777777" w:rsidR="00B34675" w:rsidRPr="00B34675" w:rsidRDefault="00F0234F" w:rsidP="00B34675">
      <w:pPr>
        <w:pStyle w:val="NoSpacing"/>
        <w:ind w:right="-60"/>
        <w:rPr>
          <w:rFonts w:cstheme="minorHAnsi"/>
          <w:color w:val="FF0000"/>
        </w:rPr>
      </w:pPr>
      <w:r w:rsidRPr="00B34675">
        <w:rPr>
          <w:rFonts w:cstheme="minorHAnsi"/>
          <w:b/>
          <w:color w:val="FF0000"/>
        </w:rPr>
        <w:t xml:space="preserve">       {[M568]} </w:t>
      </w:r>
      <w:r w:rsidRPr="00B34675">
        <w:rPr>
          <w:rFonts w:cstheme="minorHAnsi"/>
          <w:bCs/>
          <w:color w:val="FF0000"/>
        </w:rPr>
        <w:t>(</w:t>
      </w:r>
      <w:r w:rsidRPr="00B34675">
        <w:rPr>
          <w:rFonts w:cstheme="minorHAnsi"/>
          <w:color w:val="FF0000"/>
        </w:rPr>
        <w:t>New Property Line 2/City State and Zip Code)</w:t>
      </w:r>
    </w:p>
    <w:p w14:paraId="0030FF2F" w14:textId="77777777" w:rsidR="00A44E17" w:rsidRPr="00B34675" w:rsidRDefault="00A44E17">
      <w:pPr>
        <w:rPr>
          <w:rFonts w:asciiTheme="minorHAnsi" w:hAnsiTheme="minorHAnsi" w:cstheme="minorHAnsi"/>
        </w:rPr>
      </w:pPr>
    </w:p>
    <w:p w14:paraId="72BA5AF4" w14:textId="77777777" w:rsidR="00A44E17" w:rsidRPr="00B34675" w:rsidRDefault="00A44E17">
      <w:pPr>
        <w:spacing w:before="2"/>
        <w:rPr>
          <w:rFonts w:asciiTheme="minorHAnsi" w:hAnsiTheme="minorHAnsi" w:cstheme="minorHAnsi"/>
        </w:rPr>
      </w:pPr>
    </w:p>
    <w:p w14:paraId="109A1DEC"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color w:val="FF0000"/>
        </w:rPr>
        <w:t>{</w:t>
      </w:r>
      <w:r w:rsidRPr="00B34675">
        <w:rPr>
          <w:rFonts w:cstheme="minorHAnsi"/>
          <w:b/>
          <w:color w:val="FF0000"/>
        </w:rPr>
        <w:t>[M558]}</w:t>
      </w:r>
      <w:r w:rsidRPr="00B34675">
        <w:rPr>
          <w:rFonts w:cstheme="minorHAnsi"/>
          <w:color w:val="FF0000"/>
        </w:rPr>
        <w:t xml:space="preserve"> (Mortgagor Name) </w:t>
      </w:r>
      <w:r w:rsidRPr="00B34675">
        <w:rPr>
          <w:rFonts w:cstheme="minorHAnsi"/>
        </w:rPr>
        <w:t xml:space="preserve">and </w:t>
      </w:r>
      <w:r w:rsidRPr="00B34675">
        <w:rPr>
          <w:rFonts w:cstheme="minorHAnsi"/>
          <w:b/>
          <w:bCs/>
        </w:rPr>
        <w:t>{</w:t>
      </w:r>
      <w:r w:rsidRPr="00B34675">
        <w:rPr>
          <w:rFonts w:cstheme="minorHAnsi"/>
          <w:b/>
        </w:rPr>
        <w:t>[M559]}</w:t>
      </w:r>
      <w:r w:rsidRPr="00B34675">
        <w:rPr>
          <w:rFonts w:cstheme="minorHAnsi"/>
        </w:rPr>
        <w:t xml:space="preserve"> (Second Mortgagor),</w:t>
      </w:r>
    </w:p>
    <w:p w14:paraId="037A9605" w14:textId="77777777" w:rsidR="00B34675" w:rsidRPr="00B34675" w:rsidRDefault="00B34675" w:rsidP="00B34675">
      <w:pPr>
        <w:pStyle w:val="NoSpacing"/>
        <w:jc w:val="both"/>
        <w:rPr>
          <w:rFonts w:cstheme="minorHAnsi"/>
          <w:color w:val="0070C0"/>
        </w:rPr>
      </w:pPr>
    </w:p>
    <w:p w14:paraId="10D9E289"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 xml:space="preserve">{[H567]} </w:t>
      </w:r>
      <w:r w:rsidRPr="00B34675">
        <w:rPr>
          <w:rFonts w:cstheme="minorHAnsi"/>
          <w:color w:val="0070C0"/>
        </w:rPr>
        <w:t xml:space="preserve">and/or </w:t>
      </w:r>
      <w:r w:rsidRPr="00B34675">
        <w:rPr>
          <w:rFonts w:cstheme="minorHAnsi"/>
          <w:b/>
          <w:bCs/>
          <w:color w:val="0070C0"/>
        </w:rPr>
        <w:t>{[H568]}</w:t>
      </w:r>
      <w:r w:rsidRPr="00B34675">
        <w:rPr>
          <w:rFonts w:cstheme="minorHAnsi"/>
          <w:color w:val="0070C0"/>
        </w:rPr>
        <w:t xml:space="preserve"> present)</w:t>
      </w:r>
    </w:p>
    <w:p w14:paraId="11D45566"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[H567]}</w:t>
      </w:r>
      <w:r w:rsidRPr="00B34675">
        <w:rPr>
          <w:rFonts w:cstheme="minorHAnsi"/>
        </w:rPr>
        <w:t xml:space="preserve"> and </w:t>
      </w:r>
      <w:r w:rsidRPr="00B34675">
        <w:rPr>
          <w:rFonts w:cstheme="minorHAnsi"/>
          <w:b/>
          <w:bCs/>
        </w:rPr>
        <w:t>{</w:t>
      </w:r>
      <w:r w:rsidRPr="00B34675">
        <w:rPr>
          <w:rFonts w:cstheme="minorHAnsi"/>
          <w:b/>
        </w:rPr>
        <w:t>[H568]}</w:t>
      </w:r>
      <w:r w:rsidRPr="00B34675">
        <w:rPr>
          <w:rFonts w:cstheme="minorHAnsi"/>
        </w:rPr>
        <w:t>,</w:t>
      </w:r>
    </w:p>
    <w:p w14:paraId="19DCE34D" w14:textId="77777777" w:rsidR="00B34675" w:rsidRPr="00B34675" w:rsidRDefault="00B34675" w:rsidP="00B34675">
      <w:pPr>
        <w:pStyle w:val="NoSpacing"/>
        <w:jc w:val="both"/>
        <w:rPr>
          <w:rFonts w:cstheme="minorHAnsi"/>
          <w:color w:val="0070C0"/>
        </w:rPr>
      </w:pPr>
    </w:p>
    <w:p w14:paraId="4A08D21F"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{[H581]}</w:t>
      </w:r>
      <w:r w:rsidRPr="00B34675">
        <w:rPr>
          <w:rFonts w:cstheme="minorHAnsi"/>
          <w:color w:val="0070C0"/>
        </w:rPr>
        <w:t xml:space="preserve"> and/or </w:t>
      </w:r>
      <w:r w:rsidRPr="00B34675">
        <w:rPr>
          <w:rFonts w:cstheme="minorHAnsi"/>
          <w:b/>
          <w:bCs/>
          <w:color w:val="0070C0"/>
        </w:rPr>
        <w:t>{[H582]}</w:t>
      </w:r>
      <w:r w:rsidRPr="00B34675">
        <w:rPr>
          <w:rFonts w:cstheme="minorHAnsi"/>
          <w:color w:val="0070C0"/>
        </w:rPr>
        <w:t xml:space="preserve"> present)</w:t>
      </w:r>
    </w:p>
    <w:p w14:paraId="4F71BE3C"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[H581]}</w:t>
      </w:r>
      <w:r w:rsidRPr="00B34675">
        <w:rPr>
          <w:rFonts w:cstheme="minorHAnsi"/>
        </w:rPr>
        <w:t xml:space="preserve"> and </w:t>
      </w:r>
      <w:r w:rsidRPr="00B34675">
        <w:rPr>
          <w:rFonts w:cstheme="minorHAnsi"/>
          <w:b/>
          <w:bCs/>
        </w:rPr>
        <w:t>{</w:t>
      </w:r>
      <w:r w:rsidRPr="00B34675">
        <w:rPr>
          <w:rFonts w:cstheme="minorHAnsi"/>
          <w:b/>
        </w:rPr>
        <w:t>[H582]}</w:t>
      </w:r>
      <w:r w:rsidRPr="00B34675">
        <w:rPr>
          <w:rFonts w:cstheme="minorHAnsi"/>
        </w:rPr>
        <w:t xml:space="preserve">, </w:t>
      </w:r>
    </w:p>
    <w:p w14:paraId="599BEEDE" w14:textId="77777777" w:rsidR="00B34675" w:rsidRPr="00B34675" w:rsidRDefault="00B34675" w:rsidP="00B34675">
      <w:pPr>
        <w:pStyle w:val="NoSpacing"/>
        <w:jc w:val="both"/>
        <w:rPr>
          <w:rFonts w:cstheme="minorHAnsi"/>
        </w:rPr>
      </w:pPr>
    </w:p>
    <w:p w14:paraId="4E27AA24"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{[H595]}</w:t>
      </w:r>
      <w:r w:rsidRPr="00B34675">
        <w:rPr>
          <w:rFonts w:cstheme="minorHAnsi"/>
          <w:color w:val="0070C0"/>
        </w:rPr>
        <w:t xml:space="preserve"> and/or </w:t>
      </w:r>
      <w:r w:rsidRPr="00B34675">
        <w:rPr>
          <w:rFonts w:cstheme="minorHAnsi"/>
          <w:b/>
          <w:bCs/>
          <w:color w:val="0070C0"/>
        </w:rPr>
        <w:t>{[H596]}</w:t>
      </w:r>
      <w:r w:rsidRPr="00B34675">
        <w:rPr>
          <w:rFonts w:cstheme="minorHAnsi"/>
          <w:color w:val="0070C0"/>
        </w:rPr>
        <w:t xml:space="preserve"> present)</w:t>
      </w:r>
    </w:p>
    <w:p w14:paraId="62B70BB4"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[H595]}</w:t>
      </w:r>
      <w:r w:rsidRPr="00B34675">
        <w:rPr>
          <w:rFonts w:cstheme="minorHAnsi"/>
        </w:rPr>
        <w:t xml:space="preserve"> and </w:t>
      </w:r>
      <w:r w:rsidRPr="00B34675">
        <w:rPr>
          <w:rFonts w:cstheme="minorHAnsi"/>
          <w:b/>
          <w:bCs/>
        </w:rPr>
        <w:t>{</w:t>
      </w:r>
      <w:r w:rsidRPr="00B34675">
        <w:rPr>
          <w:rFonts w:cstheme="minorHAnsi"/>
          <w:b/>
        </w:rPr>
        <w:t>[H596]}</w:t>
      </w:r>
      <w:r w:rsidRPr="00B34675">
        <w:rPr>
          <w:rFonts w:cstheme="minorHAnsi"/>
        </w:rPr>
        <w:t xml:space="preserve">, </w:t>
      </w:r>
    </w:p>
    <w:p w14:paraId="2348F66C" w14:textId="77777777" w:rsidR="00B34675" w:rsidRPr="00B34675" w:rsidRDefault="00B34675" w:rsidP="00B34675">
      <w:pPr>
        <w:pStyle w:val="NoSpacing"/>
        <w:jc w:val="both"/>
        <w:rPr>
          <w:rFonts w:cstheme="minorHAnsi"/>
          <w:color w:val="0070C0"/>
        </w:rPr>
      </w:pPr>
    </w:p>
    <w:p w14:paraId="412254A4"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b/>
          <w:color w:val="0070C0"/>
        </w:rPr>
        <w:t xml:space="preserve"> </w:t>
      </w:r>
      <w:r w:rsidRPr="00B34675">
        <w:rPr>
          <w:rFonts w:cstheme="minorHAnsi"/>
          <w:color w:val="0070C0"/>
        </w:rPr>
        <w:t xml:space="preserve">if </w:t>
      </w:r>
      <w:r w:rsidRPr="00B34675">
        <w:rPr>
          <w:rFonts w:cstheme="minorHAnsi"/>
          <w:b/>
          <w:bCs/>
          <w:color w:val="0070C0"/>
        </w:rPr>
        <w:t>{[H609]}</w:t>
      </w:r>
      <w:r w:rsidRPr="00B34675">
        <w:rPr>
          <w:rFonts w:cstheme="minorHAnsi"/>
          <w:color w:val="0070C0"/>
        </w:rPr>
        <w:t xml:space="preserve"> and/or </w:t>
      </w:r>
      <w:r w:rsidRPr="00B34675">
        <w:rPr>
          <w:rFonts w:cstheme="minorHAnsi"/>
          <w:b/>
          <w:bCs/>
          <w:color w:val="0070C0"/>
        </w:rPr>
        <w:t>{[H610]}</w:t>
      </w:r>
      <w:r w:rsidRPr="00B34675">
        <w:rPr>
          <w:rFonts w:cstheme="minorHAnsi"/>
          <w:color w:val="0070C0"/>
        </w:rPr>
        <w:t xml:space="preserve"> present)</w:t>
      </w:r>
    </w:p>
    <w:p w14:paraId="5D15F563"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[H609]}</w:t>
      </w:r>
      <w:r w:rsidRPr="00B34675">
        <w:rPr>
          <w:rFonts w:cstheme="minorHAnsi"/>
        </w:rPr>
        <w:t xml:space="preserve"> and </w:t>
      </w:r>
      <w:r w:rsidRPr="00B34675">
        <w:rPr>
          <w:rFonts w:cstheme="minorHAnsi"/>
          <w:b/>
          <w:bCs/>
        </w:rPr>
        <w:t>{</w:t>
      </w:r>
      <w:r w:rsidRPr="00B34675">
        <w:rPr>
          <w:rFonts w:cstheme="minorHAnsi"/>
          <w:b/>
        </w:rPr>
        <w:t>[H610]}</w:t>
      </w:r>
      <w:r w:rsidRPr="00B34675">
        <w:rPr>
          <w:rFonts w:cstheme="minorHAnsi"/>
        </w:rPr>
        <w:t xml:space="preserve">, </w:t>
      </w:r>
    </w:p>
    <w:p w14:paraId="2E73C0B1" w14:textId="77777777" w:rsidR="00B34675" w:rsidRPr="00B34675" w:rsidRDefault="00B34675" w:rsidP="00B34675">
      <w:pPr>
        <w:pStyle w:val="NoSpacing"/>
        <w:jc w:val="both"/>
        <w:rPr>
          <w:rFonts w:cstheme="minorHAnsi"/>
          <w:color w:val="FF0000"/>
        </w:rPr>
      </w:pPr>
    </w:p>
    <w:p w14:paraId="29B40518"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{[H623]}</w:t>
      </w:r>
      <w:r w:rsidRPr="00B34675">
        <w:rPr>
          <w:rFonts w:cstheme="minorHAnsi"/>
          <w:color w:val="0070C0"/>
        </w:rPr>
        <w:t xml:space="preserve"> and/or </w:t>
      </w:r>
      <w:r w:rsidRPr="00B34675">
        <w:rPr>
          <w:rFonts w:cstheme="minorHAnsi"/>
          <w:b/>
          <w:bCs/>
          <w:color w:val="0070C0"/>
        </w:rPr>
        <w:t>{[H624]}</w:t>
      </w:r>
      <w:r w:rsidRPr="00B34675">
        <w:rPr>
          <w:rFonts w:cstheme="minorHAnsi"/>
          <w:color w:val="0070C0"/>
        </w:rPr>
        <w:t xml:space="preserve"> present)</w:t>
      </w:r>
    </w:p>
    <w:p w14:paraId="7A34256F"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[H623]}</w:t>
      </w:r>
      <w:r w:rsidRPr="00B34675">
        <w:rPr>
          <w:rFonts w:cstheme="minorHAnsi"/>
        </w:rPr>
        <w:t xml:space="preserve"> and </w:t>
      </w:r>
      <w:r w:rsidRPr="00B34675">
        <w:rPr>
          <w:rFonts w:cstheme="minorHAnsi"/>
          <w:b/>
          <w:bCs/>
        </w:rPr>
        <w:t>{</w:t>
      </w:r>
      <w:r w:rsidRPr="00B34675">
        <w:rPr>
          <w:rFonts w:cstheme="minorHAnsi"/>
          <w:b/>
        </w:rPr>
        <w:t>[H624]}</w:t>
      </w:r>
      <w:r w:rsidRPr="00B34675">
        <w:rPr>
          <w:rFonts w:cstheme="minorHAnsi"/>
        </w:rPr>
        <w:t xml:space="preserve">, </w:t>
      </w:r>
    </w:p>
    <w:p w14:paraId="3D8D0A9C" w14:textId="77777777" w:rsidR="00B34675" w:rsidRPr="00B34675" w:rsidRDefault="00B34675" w:rsidP="00B34675">
      <w:pPr>
        <w:pStyle w:val="NoSpacing"/>
        <w:jc w:val="both"/>
        <w:rPr>
          <w:rFonts w:cstheme="minorHAnsi"/>
          <w:color w:val="0000CC"/>
        </w:rPr>
      </w:pPr>
    </w:p>
    <w:p w14:paraId="66DCE31A" w14:textId="77777777" w:rsidR="00B34675" w:rsidRPr="00B34675" w:rsidRDefault="00F0234F" w:rsidP="00B34675">
      <w:pPr>
        <w:pStyle w:val="NoSpacing"/>
        <w:jc w:val="both"/>
        <w:rPr>
          <w:rFonts w:cstheme="minorHAnsi"/>
          <w:color w:val="0000CC"/>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{[H637]}</w:t>
      </w:r>
      <w:r w:rsidRPr="00B34675">
        <w:rPr>
          <w:rFonts w:cstheme="minorHAnsi"/>
          <w:color w:val="0070C0"/>
        </w:rPr>
        <w:t xml:space="preserve"> and/or </w:t>
      </w:r>
      <w:r w:rsidRPr="00B34675">
        <w:rPr>
          <w:rFonts w:cstheme="minorHAnsi"/>
          <w:b/>
          <w:bCs/>
          <w:color w:val="0070C0"/>
        </w:rPr>
        <w:t>{[H638]}</w:t>
      </w:r>
      <w:r w:rsidRPr="00B34675">
        <w:rPr>
          <w:rFonts w:cstheme="minorHAnsi"/>
          <w:color w:val="0070C0"/>
        </w:rPr>
        <w:t xml:space="preserve"> present)</w:t>
      </w:r>
    </w:p>
    <w:p w14:paraId="430153E2"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[H637]}</w:t>
      </w:r>
      <w:r w:rsidRPr="00B34675">
        <w:rPr>
          <w:rFonts w:cstheme="minorHAnsi"/>
        </w:rPr>
        <w:t xml:space="preserve"> and </w:t>
      </w:r>
      <w:r w:rsidRPr="00B34675">
        <w:rPr>
          <w:rFonts w:cstheme="minorHAnsi"/>
          <w:b/>
          <w:bCs/>
        </w:rPr>
        <w:t>{</w:t>
      </w:r>
      <w:r w:rsidRPr="00B34675">
        <w:rPr>
          <w:rFonts w:cstheme="minorHAnsi"/>
          <w:b/>
        </w:rPr>
        <w:t>[H638]}</w:t>
      </w:r>
      <w:r w:rsidRPr="00B34675">
        <w:rPr>
          <w:rFonts w:cstheme="minorHAnsi"/>
        </w:rPr>
        <w:t xml:space="preserve">, </w:t>
      </w:r>
    </w:p>
    <w:p w14:paraId="24FBCD1C" w14:textId="77777777" w:rsidR="00B34675" w:rsidRPr="00B34675" w:rsidRDefault="00B34675" w:rsidP="00B34675">
      <w:pPr>
        <w:pStyle w:val="NoSpacing"/>
        <w:jc w:val="both"/>
        <w:rPr>
          <w:rFonts w:cstheme="minorHAnsi"/>
          <w:color w:val="FF0000"/>
        </w:rPr>
      </w:pPr>
    </w:p>
    <w:p w14:paraId="6AF87400" w14:textId="77777777" w:rsidR="00B34675" w:rsidRPr="00B34675" w:rsidRDefault="00F0234F" w:rsidP="00B34675">
      <w:pPr>
        <w:pStyle w:val="NoSpacing"/>
        <w:jc w:val="both"/>
        <w:rPr>
          <w:rFonts w:cstheme="minorHAnsi"/>
          <w:color w:val="FF000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{[H651]}</w:t>
      </w:r>
      <w:r w:rsidRPr="00B34675">
        <w:rPr>
          <w:rFonts w:cstheme="minorHAnsi"/>
          <w:color w:val="0070C0"/>
        </w:rPr>
        <w:t xml:space="preserve"> and/or </w:t>
      </w:r>
      <w:r w:rsidRPr="00B34675">
        <w:rPr>
          <w:rFonts w:cstheme="minorHAnsi"/>
          <w:b/>
          <w:bCs/>
          <w:color w:val="0070C0"/>
        </w:rPr>
        <w:t>{[H652]}</w:t>
      </w:r>
      <w:r w:rsidRPr="00B34675">
        <w:rPr>
          <w:rFonts w:cstheme="minorHAnsi"/>
          <w:color w:val="0070C0"/>
        </w:rPr>
        <w:t xml:space="preserve"> present)</w:t>
      </w:r>
    </w:p>
    <w:p w14:paraId="5887131E"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[H651]}</w:t>
      </w:r>
      <w:r w:rsidRPr="00B34675">
        <w:rPr>
          <w:rFonts w:cstheme="minorHAnsi"/>
        </w:rPr>
        <w:t xml:space="preserve"> and </w:t>
      </w:r>
      <w:r w:rsidRPr="00B34675">
        <w:rPr>
          <w:rFonts w:cstheme="minorHAnsi"/>
          <w:b/>
          <w:bCs/>
        </w:rPr>
        <w:t>{</w:t>
      </w:r>
      <w:r w:rsidRPr="00B34675">
        <w:rPr>
          <w:rFonts w:cstheme="minorHAnsi"/>
          <w:b/>
        </w:rPr>
        <w:t>[H652]}</w:t>
      </w:r>
      <w:r w:rsidRPr="00B34675">
        <w:rPr>
          <w:rFonts w:cstheme="minorHAnsi"/>
        </w:rPr>
        <w:t xml:space="preserve">, </w:t>
      </w:r>
    </w:p>
    <w:p w14:paraId="50F54E1F" w14:textId="77777777" w:rsidR="00B34675" w:rsidRPr="00B34675" w:rsidRDefault="00B34675" w:rsidP="00B34675">
      <w:pPr>
        <w:pStyle w:val="NoSpacing"/>
        <w:jc w:val="both"/>
        <w:rPr>
          <w:rFonts w:cstheme="minorHAnsi"/>
          <w:color w:val="0000CC"/>
        </w:rPr>
      </w:pPr>
    </w:p>
    <w:p w14:paraId="6DC2EE80" w14:textId="77777777" w:rsidR="00B34675" w:rsidRPr="00B34675" w:rsidRDefault="00F0234F" w:rsidP="00B34675">
      <w:pPr>
        <w:pStyle w:val="NoSpacing"/>
        <w:jc w:val="both"/>
        <w:rPr>
          <w:rFonts w:cstheme="minorHAnsi"/>
          <w:color w:val="0000CC"/>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{[H665]}</w:t>
      </w:r>
      <w:r w:rsidRPr="00B34675">
        <w:rPr>
          <w:rFonts w:cstheme="minorHAnsi"/>
          <w:color w:val="0070C0"/>
        </w:rPr>
        <w:t xml:space="preserve"> and/or </w:t>
      </w:r>
      <w:r w:rsidRPr="00B34675">
        <w:rPr>
          <w:rFonts w:cstheme="minorHAnsi"/>
          <w:b/>
          <w:bCs/>
          <w:color w:val="0070C0"/>
        </w:rPr>
        <w:t>{[H666]}</w:t>
      </w:r>
      <w:r w:rsidRPr="00B34675">
        <w:rPr>
          <w:rFonts w:cstheme="minorHAnsi"/>
          <w:color w:val="0070C0"/>
        </w:rPr>
        <w:t xml:space="preserve"> present)</w:t>
      </w:r>
    </w:p>
    <w:p w14:paraId="6A448C46"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[H665]}</w:t>
      </w:r>
      <w:r w:rsidRPr="00B34675">
        <w:rPr>
          <w:rFonts w:cstheme="minorHAnsi"/>
        </w:rPr>
        <w:t xml:space="preserve"> and </w:t>
      </w:r>
      <w:r w:rsidRPr="00B34675">
        <w:rPr>
          <w:rFonts w:cstheme="minorHAnsi"/>
          <w:b/>
          <w:bCs/>
        </w:rPr>
        <w:t>{</w:t>
      </w:r>
      <w:r w:rsidRPr="00B34675">
        <w:rPr>
          <w:rFonts w:cstheme="minorHAnsi"/>
          <w:b/>
        </w:rPr>
        <w:t>[H666]}</w:t>
      </w:r>
      <w:r w:rsidRPr="00B34675">
        <w:rPr>
          <w:rFonts w:cstheme="minorHAnsi"/>
        </w:rPr>
        <w:t xml:space="preserve">, </w:t>
      </w:r>
    </w:p>
    <w:p w14:paraId="62C6494C" w14:textId="77777777" w:rsidR="00B34675" w:rsidRPr="00B34675" w:rsidRDefault="00B34675" w:rsidP="00B34675">
      <w:pPr>
        <w:pStyle w:val="NoSpacing"/>
        <w:jc w:val="both"/>
        <w:rPr>
          <w:rFonts w:cstheme="minorHAnsi"/>
          <w:color w:val="0070C0"/>
        </w:rPr>
      </w:pPr>
    </w:p>
    <w:p w14:paraId="6BF6C9B7"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{[H679]}</w:t>
      </w:r>
      <w:r w:rsidRPr="00B34675">
        <w:rPr>
          <w:rFonts w:cstheme="minorHAnsi"/>
          <w:color w:val="0070C0"/>
        </w:rPr>
        <w:t xml:space="preserve"> and/or </w:t>
      </w:r>
      <w:r w:rsidRPr="00B34675">
        <w:rPr>
          <w:rFonts w:cstheme="minorHAnsi"/>
          <w:b/>
          <w:bCs/>
          <w:color w:val="0070C0"/>
        </w:rPr>
        <w:t>{[H680]}</w:t>
      </w:r>
      <w:r w:rsidRPr="00B34675">
        <w:rPr>
          <w:rFonts w:cstheme="minorHAnsi"/>
          <w:color w:val="0070C0"/>
        </w:rPr>
        <w:t xml:space="preserve"> present)</w:t>
      </w:r>
    </w:p>
    <w:p w14:paraId="75A55AE7"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[H679]}</w:t>
      </w:r>
      <w:r w:rsidRPr="00B34675">
        <w:rPr>
          <w:rFonts w:cstheme="minorHAnsi"/>
        </w:rPr>
        <w:t xml:space="preserve"> and </w:t>
      </w:r>
      <w:r w:rsidRPr="00B34675">
        <w:rPr>
          <w:rFonts w:cstheme="minorHAnsi"/>
          <w:b/>
          <w:bCs/>
        </w:rPr>
        <w:t>{</w:t>
      </w:r>
      <w:r w:rsidRPr="00B34675">
        <w:rPr>
          <w:rFonts w:cstheme="minorHAnsi"/>
          <w:b/>
        </w:rPr>
        <w:t>[H680]}</w:t>
      </w:r>
      <w:r w:rsidRPr="00B34675">
        <w:rPr>
          <w:rFonts w:cstheme="minorHAnsi"/>
        </w:rPr>
        <w:t xml:space="preserve">, </w:t>
      </w:r>
    </w:p>
    <w:p w14:paraId="639D3FA2" w14:textId="77777777" w:rsidR="00B34675" w:rsidRPr="00B34675" w:rsidRDefault="00B34675" w:rsidP="00B34675">
      <w:pPr>
        <w:pStyle w:val="NoSpacing"/>
        <w:jc w:val="both"/>
        <w:rPr>
          <w:rFonts w:cstheme="minorHAnsi"/>
        </w:rPr>
      </w:pPr>
    </w:p>
    <w:p w14:paraId="229F2376"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{[H202]}</w:t>
      </w:r>
      <w:r w:rsidRPr="00B34675">
        <w:rPr>
          <w:rFonts w:cstheme="minorHAnsi"/>
          <w:color w:val="0070C0"/>
        </w:rPr>
        <w:t xml:space="preserve"> present)</w:t>
      </w:r>
    </w:p>
    <w:p w14:paraId="4E203823"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[H202]}</w:t>
      </w:r>
      <w:r w:rsidRPr="00B34675">
        <w:rPr>
          <w:rFonts w:cstheme="minorHAnsi"/>
        </w:rPr>
        <w:t xml:space="preserve">, </w:t>
      </w:r>
    </w:p>
    <w:p w14:paraId="4516817D" w14:textId="77777777" w:rsidR="00B34675" w:rsidRPr="00B34675" w:rsidRDefault="00B34675" w:rsidP="00B34675">
      <w:pPr>
        <w:pStyle w:val="NoSpacing"/>
        <w:jc w:val="both"/>
        <w:rPr>
          <w:rFonts w:cstheme="minorHAnsi"/>
        </w:rPr>
      </w:pPr>
    </w:p>
    <w:p w14:paraId="0B726C09"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{[H223]}</w:t>
      </w:r>
      <w:r w:rsidRPr="00B34675">
        <w:rPr>
          <w:rFonts w:cstheme="minorHAnsi"/>
          <w:color w:val="0070C0"/>
        </w:rPr>
        <w:t xml:space="preserve"> present)</w:t>
      </w:r>
    </w:p>
    <w:p w14:paraId="3FA73DA8"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[H223]}</w:t>
      </w:r>
      <w:r w:rsidRPr="00B34675">
        <w:rPr>
          <w:rFonts w:cstheme="minorHAnsi"/>
        </w:rPr>
        <w:t xml:space="preserve">, </w:t>
      </w:r>
    </w:p>
    <w:p w14:paraId="0DF52C34" w14:textId="77777777" w:rsidR="00B34675" w:rsidRPr="00B34675" w:rsidRDefault="00B34675" w:rsidP="00B34675">
      <w:pPr>
        <w:pStyle w:val="NoSpacing"/>
        <w:jc w:val="both"/>
        <w:rPr>
          <w:rFonts w:cstheme="minorHAnsi"/>
          <w:color w:val="0070C0"/>
        </w:rPr>
      </w:pPr>
    </w:p>
    <w:p w14:paraId="11AD7606"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{[H244]}</w:t>
      </w:r>
      <w:r w:rsidRPr="00B34675">
        <w:rPr>
          <w:rFonts w:cstheme="minorHAnsi"/>
          <w:color w:val="0070C0"/>
        </w:rPr>
        <w:t xml:space="preserve"> present)</w:t>
      </w:r>
    </w:p>
    <w:p w14:paraId="46958152"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[H244]}</w:t>
      </w:r>
      <w:r w:rsidRPr="00B34675">
        <w:rPr>
          <w:rFonts w:cstheme="minorHAnsi"/>
        </w:rPr>
        <w:t xml:space="preserve">, </w:t>
      </w:r>
    </w:p>
    <w:p w14:paraId="708F0904" w14:textId="77777777" w:rsidR="00B34675" w:rsidRPr="00B34675" w:rsidRDefault="00B34675" w:rsidP="00B34675">
      <w:pPr>
        <w:pStyle w:val="NoSpacing"/>
        <w:jc w:val="both"/>
        <w:rPr>
          <w:rFonts w:cstheme="minorHAnsi"/>
          <w:color w:val="0070C0"/>
        </w:rPr>
      </w:pPr>
    </w:p>
    <w:p w14:paraId="3A59E3AD"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{[H265]}</w:t>
      </w:r>
      <w:r w:rsidRPr="00B34675">
        <w:rPr>
          <w:rFonts w:cstheme="minorHAnsi"/>
          <w:color w:val="0070C0"/>
        </w:rPr>
        <w:t xml:space="preserve"> present)</w:t>
      </w:r>
    </w:p>
    <w:p w14:paraId="25803C31"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[H265]}</w:t>
      </w:r>
      <w:r w:rsidRPr="00B34675">
        <w:rPr>
          <w:rFonts w:cstheme="minorHAnsi"/>
        </w:rPr>
        <w:t xml:space="preserve">, </w:t>
      </w:r>
    </w:p>
    <w:p w14:paraId="4391DD32" w14:textId="77777777" w:rsidR="00B34675" w:rsidRPr="00B34675" w:rsidRDefault="00B34675" w:rsidP="00B34675">
      <w:pPr>
        <w:pStyle w:val="NoSpacing"/>
        <w:jc w:val="both"/>
        <w:rPr>
          <w:rFonts w:cstheme="minorHAnsi"/>
        </w:rPr>
      </w:pPr>
    </w:p>
    <w:p w14:paraId="4DDFA63F"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{[H372]}</w:t>
      </w:r>
      <w:r w:rsidRPr="00B34675">
        <w:rPr>
          <w:rFonts w:cstheme="minorHAnsi"/>
          <w:color w:val="0070C0"/>
        </w:rPr>
        <w:t xml:space="preserve"> present)</w:t>
      </w:r>
    </w:p>
    <w:p w14:paraId="17F9ABFC"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[H372]}</w:t>
      </w:r>
      <w:r w:rsidRPr="00B34675">
        <w:rPr>
          <w:rFonts w:cstheme="minorHAnsi"/>
        </w:rPr>
        <w:t xml:space="preserve">, </w:t>
      </w:r>
    </w:p>
    <w:p w14:paraId="6047A801" w14:textId="77777777" w:rsidR="00B34675" w:rsidRPr="00B34675" w:rsidRDefault="00B34675" w:rsidP="00B34675">
      <w:pPr>
        <w:pStyle w:val="NoSpacing"/>
        <w:jc w:val="both"/>
        <w:rPr>
          <w:rFonts w:cstheme="minorHAnsi"/>
          <w:color w:val="0070C0"/>
        </w:rPr>
      </w:pPr>
    </w:p>
    <w:p w14:paraId="380516D0"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 xml:space="preserve">or </w:t>
      </w:r>
      <w:r w:rsidRPr="00B34675">
        <w:rPr>
          <w:rFonts w:cstheme="minorHAnsi"/>
          <w:color w:val="0070C0"/>
        </w:rPr>
        <w:t xml:space="preserve">if </w:t>
      </w:r>
      <w:r w:rsidRPr="00B34675">
        <w:rPr>
          <w:rFonts w:cstheme="minorHAnsi"/>
          <w:b/>
          <w:bCs/>
          <w:color w:val="0070C0"/>
        </w:rPr>
        <w:t>{[H393]}</w:t>
      </w:r>
      <w:r w:rsidRPr="00B34675">
        <w:rPr>
          <w:rFonts w:cstheme="minorHAnsi"/>
          <w:color w:val="0070C0"/>
        </w:rPr>
        <w:t xml:space="preserve"> present)</w:t>
      </w:r>
    </w:p>
    <w:p w14:paraId="36490B58"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[H393]}</w:t>
      </w:r>
      <w:r w:rsidRPr="00B34675">
        <w:rPr>
          <w:rFonts w:cstheme="minorHAnsi"/>
        </w:rPr>
        <w:t xml:space="preserve">, </w:t>
      </w:r>
    </w:p>
    <w:p w14:paraId="2B450A62" w14:textId="77777777" w:rsidR="00B34675" w:rsidRPr="00B34675" w:rsidRDefault="00B34675" w:rsidP="00B34675">
      <w:pPr>
        <w:pStyle w:val="NoSpacing"/>
        <w:jc w:val="both"/>
        <w:rPr>
          <w:rFonts w:cstheme="minorHAnsi"/>
        </w:rPr>
      </w:pPr>
    </w:p>
    <w:p w14:paraId="12AC1C29"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{[H503]}</w:t>
      </w:r>
      <w:r w:rsidRPr="00B34675">
        <w:rPr>
          <w:rFonts w:cstheme="minorHAnsi"/>
          <w:color w:val="0070C0"/>
        </w:rPr>
        <w:t xml:space="preserve"> present)</w:t>
      </w:r>
    </w:p>
    <w:p w14:paraId="6FC0FA1A" w14:textId="77777777" w:rsidR="00B34675" w:rsidRPr="00B34675" w:rsidRDefault="00F0234F" w:rsidP="00B34675">
      <w:pPr>
        <w:pStyle w:val="NoSpacing"/>
        <w:jc w:val="both"/>
        <w:rPr>
          <w:rFonts w:cstheme="minorHAnsi"/>
        </w:rPr>
      </w:pPr>
      <w:r w:rsidRPr="00B34675">
        <w:rPr>
          <w:rFonts w:cstheme="minorHAnsi"/>
        </w:rPr>
        <w:t xml:space="preserve">Dear </w:t>
      </w:r>
      <w:r w:rsidRPr="00B34675">
        <w:rPr>
          <w:rFonts w:cstheme="minorHAnsi"/>
          <w:b/>
          <w:bCs/>
        </w:rPr>
        <w:t>{</w:t>
      </w:r>
      <w:r w:rsidRPr="00B34675">
        <w:rPr>
          <w:rFonts w:cstheme="minorHAnsi"/>
          <w:b/>
        </w:rPr>
        <w:t>[H503]}</w:t>
      </w:r>
      <w:r w:rsidRPr="00B34675">
        <w:rPr>
          <w:rFonts w:cstheme="minorHAnsi"/>
        </w:rPr>
        <w:t xml:space="preserve">, </w:t>
      </w:r>
    </w:p>
    <w:p w14:paraId="5947B3E6" w14:textId="77777777" w:rsidR="00B34675" w:rsidRPr="00B34675" w:rsidRDefault="00B34675" w:rsidP="00B34675">
      <w:pPr>
        <w:pStyle w:val="NoSpacing"/>
        <w:jc w:val="both"/>
        <w:rPr>
          <w:rFonts w:cstheme="minorHAnsi"/>
          <w:color w:val="0070C0"/>
        </w:rPr>
      </w:pPr>
    </w:p>
    <w:p w14:paraId="2ECD7385" w14:textId="77777777" w:rsidR="00B34675" w:rsidRPr="00B34675" w:rsidRDefault="00F0234F" w:rsidP="00B34675">
      <w:pPr>
        <w:pStyle w:val="NoSpacing"/>
        <w:jc w:val="both"/>
        <w:rPr>
          <w:rFonts w:cstheme="minorHAnsi"/>
          <w:color w:val="0070C0"/>
        </w:rPr>
      </w:pPr>
      <w:r w:rsidRPr="00B34675">
        <w:rPr>
          <w:rFonts w:cstheme="minorHAnsi"/>
          <w:color w:val="0070C0"/>
        </w:rPr>
        <w:t>(</w:t>
      </w:r>
      <w:r w:rsidRPr="00B34675">
        <w:rPr>
          <w:rFonts w:cstheme="minorHAnsi"/>
          <w:b/>
          <w:color w:val="0070C0"/>
          <w:u w:val="single"/>
        </w:rPr>
        <w:t>or</w:t>
      </w:r>
      <w:r w:rsidRPr="00B34675">
        <w:rPr>
          <w:rFonts w:cstheme="minorHAnsi"/>
          <w:color w:val="0070C0"/>
        </w:rPr>
        <w:t xml:space="preserve"> if </w:t>
      </w:r>
      <w:r w:rsidRPr="00B34675">
        <w:rPr>
          <w:rFonts w:cstheme="minorHAnsi"/>
          <w:b/>
          <w:bCs/>
          <w:color w:val="0070C0"/>
        </w:rPr>
        <w:t>{[H524]}</w:t>
      </w:r>
      <w:r w:rsidRPr="00B34675">
        <w:rPr>
          <w:rFonts w:cstheme="minorHAnsi"/>
          <w:color w:val="0070C0"/>
        </w:rPr>
        <w:t xml:space="preserve"> present)</w:t>
      </w:r>
    </w:p>
    <w:p w14:paraId="1AD57D8D" w14:textId="77777777" w:rsidR="00B34675" w:rsidRPr="00B34675" w:rsidRDefault="00F0234F" w:rsidP="00B34675">
      <w:pPr>
        <w:spacing w:line="194" w:lineRule="auto"/>
        <w:ind w:right="1316"/>
        <w:jc w:val="both"/>
        <w:rPr>
          <w:rFonts w:asciiTheme="minorHAnsi" w:hAnsiTheme="minorHAnsi" w:cstheme="minorHAnsi"/>
          <w:b/>
          <w:bCs/>
        </w:rPr>
      </w:pPr>
      <w:r w:rsidRPr="00B34675">
        <w:rPr>
          <w:rFonts w:asciiTheme="minorHAnsi" w:hAnsiTheme="minorHAnsi" w:cstheme="minorHAnsi"/>
        </w:rPr>
        <w:t xml:space="preserve">Dear </w:t>
      </w:r>
      <w:r w:rsidRPr="00B34675">
        <w:rPr>
          <w:rFonts w:asciiTheme="minorHAnsi" w:hAnsiTheme="minorHAnsi" w:cstheme="minorHAnsi"/>
          <w:b/>
          <w:bCs/>
        </w:rPr>
        <w:t>{[H524]},</w:t>
      </w:r>
    </w:p>
    <w:p w14:paraId="252EE597" w14:textId="5C33B57A" w:rsidR="00A44E17" w:rsidRPr="00186931" w:rsidRDefault="00F0234F" w:rsidP="00911142">
      <w:pPr>
        <w:spacing w:before="211"/>
        <w:ind w:right="-450"/>
        <w:jc w:val="both"/>
        <w:rPr>
          <w:rFonts w:asciiTheme="minorHAnsi" w:hAnsiTheme="minorHAnsi" w:cstheme="minorHAnsi"/>
        </w:rPr>
      </w:pPr>
      <w:r w:rsidRPr="00186931">
        <w:rPr>
          <w:rFonts w:asciiTheme="minorHAnsi" w:hAnsiTheme="minorHAnsi" w:cstheme="minorHAnsi"/>
        </w:rPr>
        <w:t>Notice is hereby given that you are in default in payment of the principal and interest due on the indebtedness represented by the above-described promissory note (the “Note”). According to its</w:t>
      </w:r>
      <w:r w:rsidRPr="00911142">
        <w:rPr>
          <w:rFonts w:asciiTheme="minorHAnsi" w:hAnsiTheme="minorHAnsi" w:cstheme="minorHAnsi"/>
        </w:rPr>
        <w:t xml:space="preserve"> </w:t>
      </w:r>
      <w:r w:rsidRPr="00186931">
        <w:rPr>
          <w:rFonts w:asciiTheme="minorHAnsi" w:hAnsiTheme="minorHAnsi" w:cstheme="minorHAnsi"/>
        </w:rPr>
        <w:t xml:space="preserve">terms and conditions and in performance of the covenant contained in the certain </w:t>
      </w:r>
      <w:ins w:id="4" w:author="John S. Kay" w:date="2023-01-06T13:58:00Z">
        <w:r w:rsidRPr="00186931">
          <w:rPr>
            <w:rFonts w:asciiTheme="minorHAnsi" w:hAnsiTheme="minorHAnsi" w:cstheme="minorHAnsi"/>
          </w:rPr>
          <w:t>Mortgage</w:t>
        </w:r>
      </w:ins>
      <w:r w:rsidRPr="00186931">
        <w:rPr>
          <w:rFonts w:asciiTheme="minorHAnsi" w:hAnsiTheme="minorHAnsi" w:cstheme="minorHAnsi"/>
        </w:rPr>
        <w:t xml:space="preserve"> (the “</w:t>
      </w:r>
      <w:ins w:id="5" w:author="John S. Kay" w:date="2023-01-06T13:58:00Z">
        <w:r w:rsidRPr="00186931">
          <w:rPr>
            <w:rFonts w:asciiTheme="minorHAnsi" w:hAnsiTheme="minorHAnsi" w:cstheme="minorHAnsi"/>
          </w:rPr>
          <w:t>Mortgage</w:t>
        </w:r>
      </w:ins>
      <w:r w:rsidRPr="00186931">
        <w:rPr>
          <w:rFonts w:asciiTheme="minorHAnsi" w:hAnsiTheme="minorHAnsi" w:cstheme="minorHAnsi"/>
        </w:rPr>
        <w:t>”) securing payment of the Note to promptly pay when due the principal of and the interest on the indebtedness evidenced by the Note.</w:t>
      </w:r>
    </w:p>
    <w:p w14:paraId="46ED79BD" w14:textId="1F641C1B" w:rsidR="005F1878" w:rsidRDefault="00F0234F" w:rsidP="0014069C">
      <w:pPr>
        <w:spacing w:before="180" w:line="244" w:lineRule="atLeast"/>
        <w:rPr>
          <w:color w:val="0070C0"/>
          <w:spacing w:val="-2"/>
        </w:rPr>
      </w:pPr>
      <w:r w:rsidRPr="00186931">
        <w:rPr>
          <w:rFonts w:asciiTheme="minorHAnsi" w:hAnsiTheme="minorHAnsi" w:cstheme="minorHAnsi"/>
        </w:rPr>
        <w:t>As</w:t>
      </w:r>
      <w:r w:rsidRPr="00186931">
        <w:rPr>
          <w:rFonts w:asciiTheme="minorHAnsi" w:hAnsiTheme="minorHAnsi" w:cstheme="minorHAnsi"/>
          <w:spacing w:val="21"/>
        </w:rPr>
        <w:t xml:space="preserve"> </w:t>
      </w:r>
      <w:r w:rsidRPr="00186931">
        <w:rPr>
          <w:rFonts w:asciiTheme="minorHAnsi" w:hAnsiTheme="minorHAnsi" w:cstheme="minorHAnsi"/>
        </w:rPr>
        <w:t>of</w:t>
      </w:r>
      <w:r w:rsidRPr="00186931">
        <w:rPr>
          <w:rFonts w:asciiTheme="minorHAnsi" w:hAnsiTheme="minorHAnsi" w:cstheme="minorHAnsi"/>
          <w:spacing w:val="22"/>
        </w:rPr>
        <w:t xml:space="preserve"> </w:t>
      </w:r>
      <w:r w:rsidR="00911142" w:rsidRPr="00F1182F">
        <w:rPr>
          <w:b/>
          <w:bCs/>
          <w:color w:val="EE0000"/>
        </w:rPr>
        <w:t>{[L001E8]}</w:t>
      </w:r>
      <w:r w:rsidR="00F6756D" w:rsidRPr="00186931">
        <w:rPr>
          <w:rFonts w:asciiTheme="minorHAnsi" w:hAnsiTheme="minorHAnsi" w:cstheme="minorHAnsi"/>
        </w:rPr>
        <w:t>,</w:t>
      </w:r>
      <w:r w:rsidRPr="00186931">
        <w:rPr>
          <w:rFonts w:asciiTheme="minorHAnsi" w:hAnsiTheme="minorHAnsi" w:cstheme="minorHAnsi"/>
          <w:spacing w:val="22"/>
        </w:rPr>
        <w:t xml:space="preserve"> </w:t>
      </w:r>
      <w:r w:rsidRPr="00186931">
        <w:rPr>
          <w:rFonts w:asciiTheme="minorHAnsi" w:hAnsiTheme="minorHAnsi" w:cstheme="minorHAnsi"/>
        </w:rPr>
        <w:t>your</w:t>
      </w:r>
      <w:r w:rsidRPr="00186931">
        <w:rPr>
          <w:rFonts w:asciiTheme="minorHAnsi" w:hAnsiTheme="minorHAnsi" w:cstheme="minorHAnsi"/>
          <w:spacing w:val="22"/>
        </w:rPr>
        <w:t xml:space="preserve"> </w:t>
      </w:r>
      <w:r w:rsidRPr="00186931">
        <w:rPr>
          <w:rFonts w:asciiTheme="minorHAnsi" w:hAnsiTheme="minorHAnsi" w:cstheme="minorHAnsi"/>
        </w:rPr>
        <w:t>loan</w:t>
      </w:r>
      <w:r w:rsidRPr="00186931">
        <w:rPr>
          <w:rFonts w:asciiTheme="minorHAnsi" w:hAnsiTheme="minorHAnsi" w:cstheme="minorHAnsi"/>
          <w:spacing w:val="22"/>
        </w:rPr>
        <w:t xml:space="preserve"> </w:t>
      </w:r>
      <w:r w:rsidRPr="00186931">
        <w:rPr>
          <w:rFonts w:asciiTheme="minorHAnsi" w:hAnsiTheme="minorHAnsi" w:cstheme="minorHAnsi"/>
        </w:rPr>
        <w:t>is</w:t>
      </w:r>
      <w:r w:rsidRPr="00186931">
        <w:rPr>
          <w:rFonts w:asciiTheme="minorHAnsi" w:hAnsiTheme="minorHAnsi" w:cstheme="minorHAnsi"/>
          <w:spacing w:val="22"/>
        </w:rPr>
        <w:t xml:space="preserve"> </w:t>
      </w:r>
      <w:r w:rsidRPr="00186931">
        <w:rPr>
          <w:rFonts w:asciiTheme="minorHAnsi" w:hAnsiTheme="minorHAnsi" w:cstheme="minorHAnsi"/>
        </w:rPr>
        <w:t>delinquent</w:t>
      </w:r>
      <w:r w:rsidRPr="00186931">
        <w:rPr>
          <w:rFonts w:asciiTheme="minorHAnsi" w:hAnsiTheme="minorHAnsi" w:cstheme="minorHAnsi"/>
          <w:spacing w:val="22"/>
        </w:rPr>
        <w:t xml:space="preserve"> </w:t>
      </w:r>
      <w:r w:rsidRPr="00186931">
        <w:rPr>
          <w:rFonts w:asciiTheme="minorHAnsi" w:hAnsiTheme="minorHAnsi" w:cstheme="minorHAnsi"/>
        </w:rPr>
        <w:t>and</w:t>
      </w:r>
      <w:r w:rsidRPr="00186931">
        <w:rPr>
          <w:rFonts w:asciiTheme="minorHAnsi" w:hAnsiTheme="minorHAnsi" w:cstheme="minorHAnsi"/>
          <w:spacing w:val="21"/>
        </w:rPr>
        <w:t xml:space="preserve"> </w:t>
      </w:r>
      <w:r w:rsidRPr="00186931">
        <w:rPr>
          <w:rFonts w:asciiTheme="minorHAnsi" w:hAnsiTheme="minorHAnsi" w:cstheme="minorHAnsi"/>
        </w:rPr>
        <w:t>due</w:t>
      </w:r>
      <w:r w:rsidRPr="00186931">
        <w:rPr>
          <w:rFonts w:asciiTheme="minorHAnsi" w:hAnsiTheme="minorHAnsi" w:cstheme="minorHAnsi"/>
          <w:spacing w:val="22"/>
        </w:rPr>
        <w:t xml:space="preserve"> </w:t>
      </w:r>
      <w:r w:rsidRPr="00186931">
        <w:rPr>
          <w:rFonts w:asciiTheme="minorHAnsi" w:hAnsiTheme="minorHAnsi" w:cstheme="minorHAnsi"/>
        </w:rPr>
        <w:t>for</w:t>
      </w:r>
      <w:r w:rsidRPr="00186931">
        <w:rPr>
          <w:rFonts w:asciiTheme="minorHAnsi" w:hAnsiTheme="minorHAnsi" w:cstheme="minorHAnsi"/>
          <w:spacing w:val="22"/>
        </w:rPr>
        <w:t xml:space="preserve"> </w:t>
      </w:r>
      <w:r w:rsidR="00D7394E" w:rsidRPr="000C5B21">
        <w:rPr>
          <w:b/>
          <w:bCs/>
          <w:color w:val="EE0000"/>
        </w:rPr>
        <w:t>{[M0</w:t>
      </w:r>
      <w:r w:rsidR="00D7394E">
        <w:rPr>
          <w:b/>
          <w:bCs/>
          <w:color w:val="EE0000"/>
        </w:rPr>
        <w:t>26E8</w:t>
      </w:r>
      <w:r w:rsidR="00D7394E" w:rsidRPr="000C5B21">
        <w:rPr>
          <w:b/>
          <w:bCs/>
          <w:color w:val="EE0000"/>
        </w:rPr>
        <w:t>]}</w:t>
      </w:r>
      <w:r w:rsidR="00D7394E">
        <w:rPr>
          <w:b/>
          <w:bCs/>
          <w:color w:val="EE0000"/>
        </w:rPr>
        <w:t xml:space="preserve"> </w:t>
      </w:r>
      <w:r w:rsidR="00D7394E" w:rsidRPr="00281E78">
        <w:rPr>
          <w:color w:val="EE0000"/>
        </w:rPr>
        <w:t>(Due Date)</w:t>
      </w:r>
      <w:r w:rsidR="00186931" w:rsidRPr="00186931">
        <w:rPr>
          <w:rFonts w:asciiTheme="minorHAnsi" w:hAnsiTheme="minorHAnsi" w:cstheme="minorHAnsi"/>
        </w:rPr>
        <w:t>,</w:t>
      </w:r>
      <w:r w:rsidRPr="00186931">
        <w:rPr>
          <w:rFonts w:asciiTheme="minorHAnsi" w:hAnsiTheme="minorHAnsi" w:cstheme="minorHAnsi"/>
          <w:spacing w:val="22"/>
        </w:rPr>
        <w:t xml:space="preserve"> </w:t>
      </w:r>
      <w:r w:rsidRPr="00186931">
        <w:rPr>
          <w:rFonts w:asciiTheme="minorHAnsi" w:hAnsiTheme="minorHAnsi" w:cstheme="minorHAnsi"/>
        </w:rPr>
        <w:t>in</w:t>
      </w:r>
      <w:r w:rsidRPr="00186931">
        <w:rPr>
          <w:rFonts w:asciiTheme="minorHAnsi" w:hAnsiTheme="minorHAnsi" w:cstheme="minorHAnsi"/>
          <w:spacing w:val="22"/>
        </w:rPr>
        <w:t xml:space="preserve"> </w:t>
      </w:r>
      <w:r w:rsidRPr="00186931">
        <w:rPr>
          <w:rFonts w:asciiTheme="minorHAnsi" w:hAnsiTheme="minorHAnsi" w:cstheme="minorHAnsi"/>
        </w:rPr>
        <w:t>the</w:t>
      </w:r>
      <w:r w:rsidRPr="00186931">
        <w:rPr>
          <w:rFonts w:asciiTheme="minorHAnsi" w:hAnsiTheme="minorHAnsi" w:cstheme="minorHAnsi"/>
          <w:spacing w:val="22"/>
        </w:rPr>
        <w:t xml:space="preserve"> </w:t>
      </w:r>
      <w:r w:rsidRPr="00186931">
        <w:rPr>
          <w:rFonts w:asciiTheme="minorHAnsi" w:hAnsiTheme="minorHAnsi" w:cstheme="minorHAnsi"/>
        </w:rPr>
        <w:t>past</w:t>
      </w:r>
      <w:r w:rsidRPr="00186931">
        <w:rPr>
          <w:rFonts w:asciiTheme="minorHAnsi" w:hAnsiTheme="minorHAnsi" w:cstheme="minorHAnsi"/>
          <w:spacing w:val="21"/>
        </w:rPr>
        <w:t xml:space="preserve"> </w:t>
      </w:r>
      <w:r w:rsidRPr="00186931">
        <w:rPr>
          <w:rFonts w:asciiTheme="minorHAnsi" w:hAnsiTheme="minorHAnsi" w:cstheme="minorHAnsi"/>
        </w:rPr>
        <w:t>due</w:t>
      </w:r>
      <w:r w:rsidRPr="00186931">
        <w:rPr>
          <w:rFonts w:asciiTheme="minorHAnsi" w:hAnsiTheme="minorHAnsi" w:cstheme="minorHAnsi"/>
          <w:spacing w:val="22"/>
        </w:rPr>
        <w:t xml:space="preserve"> </w:t>
      </w:r>
      <w:r w:rsidRPr="00186931">
        <w:rPr>
          <w:rFonts w:asciiTheme="minorHAnsi" w:hAnsiTheme="minorHAnsi" w:cstheme="minorHAnsi"/>
        </w:rPr>
        <w:t>amount</w:t>
      </w:r>
      <w:r w:rsidRPr="00186931">
        <w:rPr>
          <w:rFonts w:asciiTheme="minorHAnsi" w:hAnsiTheme="minorHAnsi" w:cstheme="minorHAnsi"/>
          <w:spacing w:val="22"/>
        </w:rPr>
        <w:t xml:space="preserve"> </w:t>
      </w:r>
      <w:r w:rsidRPr="00186931">
        <w:rPr>
          <w:rFonts w:asciiTheme="minorHAnsi" w:hAnsiTheme="minorHAnsi" w:cstheme="minorHAnsi"/>
          <w:spacing w:val="-5"/>
        </w:rPr>
        <w:t>of</w:t>
      </w:r>
      <w:r w:rsidR="0014069C">
        <w:rPr>
          <w:rFonts w:asciiTheme="minorHAnsi" w:hAnsiTheme="minorHAnsi" w:cstheme="minorHAnsi"/>
        </w:rPr>
        <w:t xml:space="preserve"> </w:t>
      </w:r>
      <w:r w:rsidR="0014069C">
        <w:rPr>
          <w:spacing w:val="-2"/>
        </w:rPr>
        <w:t>$</w:t>
      </w:r>
      <w:r w:rsidR="0014069C" w:rsidRPr="00281E78">
        <w:rPr>
          <w:b/>
          <w:bCs/>
          <w:color w:val="EE0000"/>
          <w:spacing w:val="-2"/>
        </w:rPr>
        <w:t xml:space="preserve">{[C001E6]} </w:t>
      </w:r>
      <w:r w:rsidR="0014069C" w:rsidRPr="00281E78">
        <w:rPr>
          <w:color w:val="0070C0"/>
          <w:spacing w:val="-2"/>
        </w:rPr>
        <w:t xml:space="preserve">+ </w:t>
      </w:r>
      <w:r w:rsidR="0014069C" w:rsidRPr="00281E78">
        <w:rPr>
          <w:b/>
          <w:bCs/>
          <w:color w:val="0070C0"/>
          <w:spacing w:val="-2"/>
        </w:rPr>
        <w:t>{[M585E6]}</w:t>
      </w:r>
      <w:r w:rsidR="0014069C" w:rsidRPr="00281E78">
        <w:rPr>
          <w:color w:val="0070C0"/>
          <w:spacing w:val="-2"/>
        </w:rPr>
        <w:t xml:space="preserve"> – </w:t>
      </w:r>
      <w:r w:rsidR="0014069C" w:rsidRPr="00281E78">
        <w:rPr>
          <w:b/>
          <w:bCs/>
          <w:color w:val="0070C0"/>
          <w:spacing w:val="-2"/>
        </w:rPr>
        <w:t>{[M013E6]}</w:t>
      </w:r>
      <w:r w:rsidR="0014069C">
        <w:rPr>
          <w:b/>
          <w:bCs/>
          <w:color w:val="0070C0"/>
          <w:spacing w:val="-2"/>
        </w:rPr>
        <w:t xml:space="preserve"> </w:t>
      </w:r>
      <w:r w:rsidR="0014069C" w:rsidRPr="00281E78">
        <w:rPr>
          <w:color w:val="EE0000"/>
          <w:spacing w:val="-2"/>
        </w:rPr>
        <w:t>(Total Amount Due</w:t>
      </w:r>
      <w:r w:rsidR="0014069C" w:rsidRPr="00281E78">
        <w:rPr>
          <w:b/>
          <w:bCs/>
          <w:color w:val="EE0000"/>
          <w:spacing w:val="-2"/>
        </w:rPr>
        <w:t xml:space="preserve"> </w:t>
      </w:r>
      <w:r w:rsidR="0014069C" w:rsidRPr="00281E78">
        <w:rPr>
          <w:b/>
          <w:bCs/>
          <w:color w:val="0070C0"/>
          <w:spacing w:val="-2"/>
        </w:rPr>
        <w:t>+</w:t>
      </w:r>
      <w:r w:rsidR="0014069C" w:rsidRPr="00281E78">
        <w:rPr>
          <w:color w:val="0070C0"/>
        </w:rPr>
        <w:t xml:space="preserve"> Mtgr Rec Corp Adv Bal</w:t>
      </w:r>
      <w:r w:rsidR="0014069C" w:rsidRPr="00281E78">
        <w:rPr>
          <w:b/>
          <w:bCs/>
          <w:color w:val="0070C0"/>
          <w:spacing w:val="-2"/>
        </w:rPr>
        <w:t xml:space="preserve"> - </w:t>
      </w:r>
      <w:r w:rsidR="0014069C" w:rsidRPr="00281E78">
        <w:rPr>
          <w:color w:val="0070C0"/>
          <w:spacing w:val="-2"/>
        </w:rPr>
        <w:t>Suspense Balance)</w:t>
      </w:r>
      <w:r w:rsidRPr="005F1878">
        <w:rPr>
          <w:spacing w:val="-2"/>
        </w:rPr>
        <w:t>.</w:t>
      </w:r>
    </w:p>
    <w:p w14:paraId="12BD6199" w14:textId="5F65ED84" w:rsidR="00A44E17" w:rsidRPr="00186931" w:rsidRDefault="00F0234F" w:rsidP="0014069C">
      <w:pPr>
        <w:spacing w:before="180" w:line="244" w:lineRule="atLeast"/>
        <w:rPr>
          <w:rFonts w:asciiTheme="minorHAnsi" w:hAnsiTheme="minorHAnsi" w:cstheme="minorHAnsi"/>
        </w:rPr>
      </w:pPr>
      <w:r w:rsidRPr="00186931">
        <w:rPr>
          <w:rFonts w:asciiTheme="minorHAnsi" w:hAnsiTheme="minorHAnsi" w:cstheme="minorHAnsi"/>
        </w:rPr>
        <w:t>This</w:t>
      </w:r>
      <w:r w:rsidRPr="00186931">
        <w:rPr>
          <w:rFonts w:asciiTheme="minorHAnsi" w:hAnsiTheme="minorHAnsi" w:cstheme="minorHAnsi"/>
          <w:spacing w:val="-3"/>
        </w:rPr>
        <w:t xml:space="preserve"> </w:t>
      </w:r>
      <w:r w:rsidRPr="00186931">
        <w:rPr>
          <w:rFonts w:asciiTheme="minorHAnsi" w:hAnsiTheme="minorHAnsi" w:cstheme="minorHAnsi"/>
        </w:rPr>
        <w:t>amount</w:t>
      </w:r>
      <w:r w:rsidRPr="00186931">
        <w:rPr>
          <w:rFonts w:asciiTheme="minorHAnsi" w:hAnsiTheme="minorHAnsi" w:cstheme="minorHAnsi"/>
          <w:spacing w:val="-4"/>
        </w:rPr>
        <w:t xml:space="preserve"> </w:t>
      </w:r>
      <w:r w:rsidRPr="00186931">
        <w:rPr>
          <w:rFonts w:asciiTheme="minorHAnsi" w:hAnsiTheme="minorHAnsi" w:cstheme="minorHAnsi"/>
        </w:rPr>
        <w:t>is</w:t>
      </w:r>
      <w:r w:rsidRPr="00186931">
        <w:rPr>
          <w:rFonts w:asciiTheme="minorHAnsi" w:hAnsiTheme="minorHAnsi" w:cstheme="minorHAnsi"/>
          <w:spacing w:val="-3"/>
        </w:rPr>
        <w:t xml:space="preserve"> </w:t>
      </w:r>
      <w:r w:rsidRPr="00186931">
        <w:rPr>
          <w:rFonts w:asciiTheme="minorHAnsi" w:hAnsiTheme="minorHAnsi" w:cstheme="minorHAnsi"/>
        </w:rPr>
        <w:t>only</w:t>
      </w:r>
      <w:r w:rsidRPr="00186931">
        <w:rPr>
          <w:rFonts w:asciiTheme="minorHAnsi" w:hAnsiTheme="minorHAnsi" w:cstheme="minorHAnsi"/>
          <w:spacing w:val="-3"/>
        </w:rPr>
        <w:t xml:space="preserve"> </w:t>
      </w:r>
      <w:r w:rsidRPr="00186931">
        <w:rPr>
          <w:rFonts w:asciiTheme="minorHAnsi" w:hAnsiTheme="minorHAnsi" w:cstheme="minorHAnsi"/>
        </w:rPr>
        <w:t>valid</w:t>
      </w:r>
      <w:r w:rsidRPr="00186931">
        <w:rPr>
          <w:rFonts w:asciiTheme="minorHAnsi" w:hAnsiTheme="minorHAnsi" w:cstheme="minorHAnsi"/>
          <w:spacing w:val="-3"/>
        </w:rPr>
        <w:t xml:space="preserve"> </w:t>
      </w:r>
      <w:r w:rsidRPr="00186931">
        <w:rPr>
          <w:rFonts w:asciiTheme="minorHAnsi" w:hAnsiTheme="minorHAnsi" w:cstheme="minorHAnsi"/>
        </w:rPr>
        <w:t>until</w:t>
      </w:r>
      <w:r w:rsidR="00F6756D" w:rsidRPr="00186931">
        <w:rPr>
          <w:rFonts w:asciiTheme="minorHAnsi" w:hAnsiTheme="minorHAnsi" w:cstheme="minorHAnsi"/>
          <w:spacing w:val="-3"/>
        </w:rPr>
        <w:t xml:space="preserve"> </w:t>
      </w:r>
      <w:r w:rsidR="005F1878" w:rsidRPr="005F1878">
        <w:rPr>
          <w:rFonts w:asciiTheme="minorHAnsi" w:hAnsiTheme="minorHAnsi" w:cstheme="minorHAnsi"/>
          <w:b/>
          <w:bCs/>
          <w:color w:val="EE0000"/>
          <w:spacing w:val="-3"/>
        </w:rPr>
        <w:t xml:space="preserve">({[L011E8]} </w:t>
      </w:r>
      <w:r w:rsidR="005F1878" w:rsidRPr="005F1878">
        <w:rPr>
          <w:rFonts w:asciiTheme="minorHAnsi" w:hAnsiTheme="minorHAnsi" w:cstheme="minorHAnsi"/>
          <w:color w:val="0070C0"/>
          <w:spacing w:val="-3"/>
        </w:rPr>
        <w:t>+ 5 Days)</w:t>
      </w:r>
      <w:r w:rsidR="005F1878" w:rsidRPr="005F1878">
        <w:rPr>
          <w:rFonts w:asciiTheme="minorHAnsi" w:hAnsiTheme="minorHAnsi" w:cstheme="minorHAnsi"/>
          <w:b/>
          <w:bCs/>
          <w:color w:val="0070C0"/>
          <w:spacing w:val="-3"/>
        </w:rPr>
        <w:t xml:space="preserve"> </w:t>
      </w:r>
      <w:r w:rsidR="005F1878" w:rsidRPr="005F1878">
        <w:rPr>
          <w:rFonts w:asciiTheme="minorHAnsi" w:hAnsiTheme="minorHAnsi" w:cstheme="minorHAnsi"/>
          <w:color w:val="EE0000"/>
          <w:spacing w:val="-3"/>
        </w:rPr>
        <w:t xml:space="preserve">(Today Plus 30 Days </w:t>
      </w:r>
      <w:r w:rsidR="005F1878" w:rsidRPr="005F1878">
        <w:rPr>
          <w:rFonts w:asciiTheme="minorHAnsi" w:hAnsiTheme="minorHAnsi" w:cstheme="minorHAnsi"/>
          <w:color w:val="0070C0"/>
          <w:spacing w:val="-3"/>
        </w:rPr>
        <w:t>+ 5 Days)</w:t>
      </w:r>
    </w:p>
    <w:p w14:paraId="0655E87A" w14:textId="77777777" w:rsidR="00A44E17" w:rsidRPr="00186931" w:rsidRDefault="00A44E17">
      <w:pPr>
        <w:spacing w:before="6"/>
        <w:rPr>
          <w:rFonts w:asciiTheme="minorHAnsi" w:hAnsiTheme="minorHAnsi" w:cstheme="minorHAnsi"/>
        </w:rPr>
      </w:pPr>
    </w:p>
    <w:p w14:paraId="28C44526" w14:textId="4FB1CA9E" w:rsidR="00A44E17" w:rsidRPr="00186931" w:rsidRDefault="00F0234F" w:rsidP="00D7394E">
      <w:pPr>
        <w:ind w:right="400"/>
        <w:jc w:val="both"/>
        <w:rPr>
          <w:rFonts w:asciiTheme="minorHAnsi" w:hAnsiTheme="minorHAnsi" w:cstheme="minorHAnsi"/>
        </w:rPr>
      </w:pPr>
      <w:r w:rsidRPr="00186931">
        <w:rPr>
          <w:rFonts w:asciiTheme="minorHAnsi" w:hAnsiTheme="minorHAnsi" w:cstheme="minorHAnsi"/>
        </w:rPr>
        <w:t xml:space="preserve">Prior to beginning foreclosure, we are required under the terms of your loan to notify you of your default. As of today, your loan is in default and is due for </w:t>
      </w:r>
      <w:r w:rsidR="00D7394E" w:rsidRPr="000C5B21">
        <w:rPr>
          <w:b/>
          <w:bCs/>
          <w:color w:val="EE0000"/>
        </w:rPr>
        <w:t>{[M0</w:t>
      </w:r>
      <w:r w:rsidR="00D7394E">
        <w:rPr>
          <w:b/>
          <w:bCs/>
          <w:color w:val="EE0000"/>
        </w:rPr>
        <w:t>26E8</w:t>
      </w:r>
      <w:r w:rsidR="00D7394E" w:rsidRPr="000C5B21">
        <w:rPr>
          <w:b/>
          <w:bCs/>
          <w:color w:val="EE0000"/>
        </w:rPr>
        <w:t>]}</w:t>
      </w:r>
      <w:r w:rsidR="00D7394E">
        <w:rPr>
          <w:b/>
          <w:bCs/>
          <w:color w:val="EE0000"/>
        </w:rPr>
        <w:t xml:space="preserve"> </w:t>
      </w:r>
      <w:r w:rsidR="00D7394E" w:rsidRPr="00281E78">
        <w:rPr>
          <w:color w:val="EE0000"/>
        </w:rPr>
        <w:t>(Due Date)</w:t>
      </w:r>
      <w:r w:rsidRPr="00186931">
        <w:rPr>
          <w:rFonts w:asciiTheme="minorHAnsi" w:hAnsiTheme="minorHAnsi" w:cstheme="minorHAnsi"/>
        </w:rPr>
        <w:t>. The amount past due as of</w:t>
      </w:r>
      <w:r w:rsidRPr="00186931">
        <w:rPr>
          <w:rFonts w:asciiTheme="minorHAnsi" w:hAnsiTheme="minorHAnsi" w:cstheme="minorHAnsi"/>
          <w:spacing w:val="40"/>
        </w:rPr>
        <w:t xml:space="preserve"> </w:t>
      </w:r>
      <w:r w:rsidRPr="00186931">
        <w:rPr>
          <w:rFonts w:asciiTheme="minorHAnsi" w:hAnsiTheme="minorHAnsi" w:cstheme="minorHAnsi"/>
        </w:rPr>
        <w:t xml:space="preserve">the date of this letter is </w:t>
      </w:r>
      <w:r w:rsidR="0014069C">
        <w:rPr>
          <w:spacing w:val="-2"/>
        </w:rPr>
        <w:t>$</w:t>
      </w:r>
      <w:r w:rsidR="0014069C" w:rsidRPr="00281E78">
        <w:rPr>
          <w:b/>
          <w:bCs/>
          <w:color w:val="EE0000"/>
          <w:spacing w:val="-2"/>
        </w:rPr>
        <w:t xml:space="preserve">{[C001E6]} </w:t>
      </w:r>
      <w:r w:rsidR="0014069C" w:rsidRPr="00281E78">
        <w:rPr>
          <w:color w:val="0070C0"/>
          <w:spacing w:val="-2"/>
        </w:rPr>
        <w:t xml:space="preserve">+ </w:t>
      </w:r>
      <w:r w:rsidR="0014069C" w:rsidRPr="00281E78">
        <w:rPr>
          <w:b/>
          <w:bCs/>
          <w:color w:val="0070C0"/>
          <w:spacing w:val="-2"/>
        </w:rPr>
        <w:t>{[M585E6]}</w:t>
      </w:r>
      <w:r w:rsidR="0014069C" w:rsidRPr="00281E78">
        <w:rPr>
          <w:color w:val="0070C0"/>
          <w:spacing w:val="-2"/>
        </w:rPr>
        <w:t xml:space="preserve"> – </w:t>
      </w:r>
      <w:r w:rsidR="0014069C" w:rsidRPr="00281E78">
        <w:rPr>
          <w:b/>
          <w:bCs/>
          <w:color w:val="0070C0"/>
          <w:spacing w:val="-2"/>
        </w:rPr>
        <w:t>{[M013E6]}</w:t>
      </w:r>
      <w:r w:rsidR="0014069C">
        <w:rPr>
          <w:b/>
          <w:bCs/>
          <w:color w:val="0070C0"/>
          <w:spacing w:val="-2"/>
        </w:rPr>
        <w:t xml:space="preserve"> </w:t>
      </w:r>
      <w:r w:rsidR="0014069C" w:rsidRPr="00281E78">
        <w:rPr>
          <w:color w:val="EE0000"/>
          <w:spacing w:val="-2"/>
        </w:rPr>
        <w:t>(Total Amount Due</w:t>
      </w:r>
      <w:r w:rsidR="0014069C" w:rsidRPr="00281E78">
        <w:rPr>
          <w:b/>
          <w:bCs/>
          <w:color w:val="EE0000"/>
          <w:spacing w:val="-2"/>
        </w:rPr>
        <w:t xml:space="preserve"> </w:t>
      </w:r>
      <w:r w:rsidR="0014069C" w:rsidRPr="00281E78">
        <w:rPr>
          <w:b/>
          <w:bCs/>
          <w:color w:val="0070C0"/>
          <w:spacing w:val="-2"/>
        </w:rPr>
        <w:t>+</w:t>
      </w:r>
      <w:r w:rsidR="0014069C" w:rsidRPr="00281E78">
        <w:rPr>
          <w:color w:val="0070C0"/>
        </w:rPr>
        <w:t xml:space="preserve"> Mtgr Rec Corp Adv Bal</w:t>
      </w:r>
      <w:r w:rsidR="0014069C" w:rsidRPr="00281E78">
        <w:rPr>
          <w:b/>
          <w:bCs/>
          <w:color w:val="0070C0"/>
          <w:spacing w:val="-2"/>
        </w:rPr>
        <w:t xml:space="preserve"> - </w:t>
      </w:r>
      <w:r w:rsidR="0014069C" w:rsidRPr="00281E78">
        <w:rPr>
          <w:color w:val="0070C0"/>
          <w:spacing w:val="-2"/>
        </w:rPr>
        <w:t>Suspense Balance)</w:t>
      </w:r>
      <w:r w:rsidRPr="00186931">
        <w:rPr>
          <w:rFonts w:asciiTheme="minorHAnsi" w:hAnsiTheme="minorHAnsi" w:cstheme="minorHAnsi"/>
          <w:b/>
          <w:bCs/>
        </w:rPr>
        <w:t xml:space="preserve">, </w:t>
      </w:r>
      <w:r w:rsidRPr="00186931">
        <w:rPr>
          <w:rFonts w:asciiTheme="minorHAnsi" w:hAnsiTheme="minorHAnsi" w:cstheme="minorHAnsi"/>
        </w:rPr>
        <w:t>which consists of the following:</w:t>
      </w:r>
    </w:p>
    <w:p w14:paraId="0C9D7875" w14:textId="77777777" w:rsidR="00A44E17" w:rsidRPr="00186931" w:rsidRDefault="00A44E17">
      <w:pPr>
        <w:spacing w:before="11"/>
        <w:rPr>
          <w:rFonts w:asciiTheme="minorHAnsi" w:hAnsiTheme="minorHAnsi" w:cstheme="minorHAnsi"/>
          <w:color w:val="FF0000"/>
        </w:rPr>
      </w:pPr>
    </w:p>
    <w:p w14:paraId="0895A165" w14:textId="77777777" w:rsidR="00B73351" w:rsidRDefault="00F0234F" w:rsidP="00B73351">
      <w:pPr>
        <w:pStyle w:val="BodyText"/>
        <w:spacing w:line="244" w:lineRule="exact"/>
        <w:ind w:right="-630" w:firstLine="576"/>
      </w:pPr>
      <w:r>
        <w:t>Next</w:t>
      </w:r>
      <w:r>
        <w:rPr>
          <w:spacing w:val="-2"/>
        </w:rPr>
        <w:t xml:space="preserve"> </w:t>
      </w:r>
      <w:r>
        <w:t>Payment</w:t>
      </w:r>
      <w:r>
        <w:rPr>
          <w:spacing w:val="-1"/>
        </w:rPr>
        <w:t xml:space="preserve"> </w:t>
      </w:r>
      <w:r>
        <w:t>Due</w:t>
      </w:r>
      <w:r>
        <w:rPr>
          <w:spacing w:val="-1"/>
        </w:rPr>
        <w:t xml:space="preserve"> </w:t>
      </w:r>
      <w:r>
        <w:rPr>
          <w:spacing w:val="-2"/>
        </w:rPr>
        <w:t>Date:</w:t>
      </w:r>
      <w:r>
        <w:t xml:space="preserve">                                                          </w:t>
      </w:r>
      <w:r>
        <w:tab/>
      </w:r>
      <w:r>
        <w:tab/>
      </w:r>
      <w:r w:rsidRPr="000C5B21">
        <w:rPr>
          <w:b/>
          <w:bCs/>
          <w:color w:val="EE0000"/>
        </w:rPr>
        <w:t>{[M0</w:t>
      </w:r>
      <w:r>
        <w:rPr>
          <w:b/>
          <w:bCs/>
          <w:color w:val="EE0000"/>
        </w:rPr>
        <w:t>26E8</w:t>
      </w:r>
      <w:r w:rsidRPr="000C5B21">
        <w:rPr>
          <w:b/>
          <w:bCs/>
          <w:color w:val="EE0000"/>
        </w:rPr>
        <w:t>]}</w:t>
      </w:r>
      <w:r>
        <w:rPr>
          <w:b/>
          <w:bCs/>
          <w:color w:val="EE0000"/>
        </w:rPr>
        <w:t xml:space="preserve"> </w:t>
      </w:r>
      <w:r w:rsidRPr="00281E78">
        <w:rPr>
          <w:color w:val="EE0000"/>
        </w:rPr>
        <w:t>(Due Date)</w:t>
      </w:r>
    </w:p>
    <w:p w14:paraId="6F5D5AF5" w14:textId="77777777" w:rsidR="00B73351" w:rsidRDefault="00F0234F" w:rsidP="00B73351">
      <w:pPr>
        <w:pStyle w:val="BodyText"/>
        <w:spacing w:line="220" w:lineRule="exact"/>
        <w:ind w:right="-630" w:firstLine="576"/>
      </w:pPr>
      <w:r>
        <w:t>Number</w:t>
      </w:r>
      <w:r>
        <w:rPr>
          <w:spacing w:val="-2"/>
        </w:rPr>
        <w:t xml:space="preserve"> </w:t>
      </w:r>
      <w:r>
        <w:t>of</w:t>
      </w:r>
      <w:r>
        <w:rPr>
          <w:spacing w:val="-1"/>
        </w:rPr>
        <w:t xml:space="preserve"> </w:t>
      </w:r>
      <w:r>
        <w:t>Payments</w:t>
      </w:r>
      <w:r>
        <w:rPr>
          <w:spacing w:val="-2"/>
        </w:rPr>
        <w:t xml:space="preserve"> </w:t>
      </w:r>
      <w:r>
        <w:t>Due</w:t>
      </w:r>
      <w:r>
        <w:rPr>
          <w:spacing w:val="-1"/>
        </w:rPr>
        <w:t xml:space="preserve"> </w:t>
      </w:r>
      <w:r>
        <w:t>as</w:t>
      </w:r>
      <w:r>
        <w:rPr>
          <w:spacing w:val="-2"/>
        </w:rPr>
        <w:t xml:space="preserve"> </w:t>
      </w:r>
      <w:r>
        <w:t>of</w:t>
      </w:r>
      <w:r>
        <w:rPr>
          <w:spacing w:val="-1"/>
        </w:rPr>
        <w:t xml:space="preserve"> </w:t>
      </w:r>
      <w:r>
        <w:t>the</w:t>
      </w:r>
      <w:r>
        <w:rPr>
          <w:spacing w:val="-2"/>
        </w:rPr>
        <w:t xml:space="preserve"> </w:t>
      </w:r>
      <w:r>
        <w:t>Date</w:t>
      </w:r>
      <w:r>
        <w:rPr>
          <w:spacing w:val="-1"/>
        </w:rPr>
        <w:t xml:space="preserve"> </w:t>
      </w:r>
      <w:r>
        <w:t>of</w:t>
      </w:r>
      <w:r>
        <w:rPr>
          <w:spacing w:val="-2"/>
        </w:rPr>
        <w:t xml:space="preserve"> </w:t>
      </w:r>
      <w:r>
        <w:t>This</w:t>
      </w:r>
      <w:r>
        <w:rPr>
          <w:spacing w:val="-1"/>
        </w:rPr>
        <w:t xml:space="preserve"> </w:t>
      </w:r>
      <w:r>
        <w:rPr>
          <w:spacing w:val="-2"/>
        </w:rPr>
        <w:t>Notice:</w:t>
      </w:r>
      <w:r>
        <w:tab/>
      </w:r>
      <w:r>
        <w:tab/>
      </w:r>
      <w:r w:rsidRPr="003755D4">
        <w:rPr>
          <w:b/>
          <w:bCs/>
          <w:color w:val="EE0000"/>
          <w:spacing w:val="-10"/>
        </w:rPr>
        <w:t>{[M590]}</w:t>
      </w:r>
      <w:r>
        <w:rPr>
          <w:b/>
          <w:bCs/>
          <w:color w:val="EE0000"/>
          <w:spacing w:val="-10"/>
        </w:rPr>
        <w:t xml:space="preserve"> </w:t>
      </w:r>
      <w:r w:rsidRPr="00C75CF6">
        <w:rPr>
          <w:color w:val="EE0000"/>
          <w:spacing w:val="-10"/>
        </w:rPr>
        <w:t>(Delinquent Payment Count)</w:t>
      </w:r>
    </w:p>
    <w:p w14:paraId="6B775CD7" w14:textId="77777777" w:rsidR="00B73351" w:rsidRDefault="00F0234F" w:rsidP="00B73351">
      <w:pPr>
        <w:pStyle w:val="BodyText"/>
        <w:spacing w:line="220" w:lineRule="exact"/>
        <w:ind w:right="-630" w:firstLine="576"/>
      </w:pPr>
      <w:r>
        <w:t>Total</w:t>
      </w:r>
      <w:r>
        <w:rPr>
          <w:spacing w:val="-5"/>
        </w:rPr>
        <w:t xml:space="preserve"> </w:t>
      </w:r>
      <w:r>
        <w:t>Monthly</w:t>
      </w:r>
      <w:r>
        <w:rPr>
          <w:spacing w:val="-4"/>
        </w:rPr>
        <w:t xml:space="preserve"> </w:t>
      </w:r>
      <w:r>
        <w:t>Payments</w:t>
      </w:r>
      <w:r>
        <w:rPr>
          <w:spacing w:val="-4"/>
        </w:rPr>
        <w:t xml:space="preserve"> Due:</w:t>
      </w:r>
      <w:r>
        <w:tab/>
      </w:r>
      <w:r>
        <w:tab/>
      </w:r>
      <w:r>
        <w:tab/>
      </w:r>
      <w:r>
        <w:tab/>
      </w:r>
      <w:r>
        <w:tab/>
      </w:r>
      <w:r>
        <w:rPr>
          <w:spacing w:val="-2"/>
        </w:rPr>
        <w:t>$</w:t>
      </w:r>
      <w:r w:rsidRPr="00A650D6">
        <w:rPr>
          <w:b/>
          <w:bCs/>
          <w:color w:val="EE0000"/>
          <w:spacing w:val="-2"/>
        </w:rPr>
        <w:t>{[M591E6]}</w:t>
      </w:r>
      <w:r>
        <w:rPr>
          <w:b/>
          <w:bCs/>
          <w:color w:val="EE0000"/>
          <w:spacing w:val="-2"/>
        </w:rPr>
        <w:t xml:space="preserve"> </w:t>
      </w:r>
      <w:r w:rsidRPr="00C75CF6">
        <w:rPr>
          <w:color w:val="EE0000"/>
          <w:spacing w:val="-2"/>
        </w:rPr>
        <w:t>(Delinquent Balance)</w:t>
      </w:r>
    </w:p>
    <w:p w14:paraId="5D319D6A" w14:textId="77777777" w:rsidR="00B73351" w:rsidRPr="00281E78" w:rsidRDefault="00F0234F" w:rsidP="00B73351">
      <w:pPr>
        <w:pStyle w:val="BodyText"/>
        <w:spacing w:line="220" w:lineRule="exact"/>
        <w:ind w:right="-630" w:firstLine="576"/>
      </w:pPr>
      <w:r>
        <w:t xml:space="preserve">Late </w:t>
      </w:r>
      <w:r>
        <w:rPr>
          <w:spacing w:val="-2"/>
        </w:rPr>
        <w:t>Charges:</w:t>
      </w:r>
      <w:r>
        <w:tab/>
      </w:r>
      <w:r>
        <w:tab/>
      </w:r>
      <w:r>
        <w:tab/>
      </w:r>
      <w:r>
        <w:tab/>
      </w:r>
      <w:r>
        <w:tab/>
      </w:r>
      <w:r>
        <w:tab/>
      </w:r>
      <w:r>
        <w:tab/>
      </w:r>
      <w:r w:rsidRPr="00281E78">
        <w:t>$</w:t>
      </w:r>
      <w:r w:rsidRPr="00281E78">
        <w:rPr>
          <w:b/>
          <w:bCs/>
        </w:rPr>
        <w:t>{[M015E6]}</w:t>
      </w:r>
      <w:r>
        <w:rPr>
          <w:b/>
          <w:bCs/>
        </w:rPr>
        <w:t xml:space="preserve"> </w:t>
      </w:r>
      <w:r w:rsidRPr="00281E78">
        <w:t>(Accrued Late Charge Bal)</w:t>
      </w:r>
    </w:p>
    <w:p w14:paraId="5370C858" w14:textId="77777777" w:rsidR="00B73351" w:rsidRPr="00281E78" w:rsidRDefault="00F0234F" w:rsidP="00B73351">
      <w:pPr>
        <w:pStyle w:val="BodyText"/>
        <w:spacing w:before="13" w:line="196" w:lineRule="auto"/>
        <w:ind w:right="-630" w:firstLine="576"/>
        <w:rPr>
          <w:b/>
          <w:bCs/>
          <w:spacing w:val="-2"/>
        </w:rPr>
      </w:pPr>
      <w:r>
        <w:t>Other Charges: Uncollected NSF Fees:</w:t>
      </w:r>
      <w:r>
        <w:tab/>
      </w:r>
      <w:r>
        <w:tab/>
      </w:r>
      <w:r>
        <w:tab/>
      </w:r>
      <w:r>
        <w:tab/>
      </w:r>
      <w:r w:rsidRPr="00281E78">
        <w:t>$</w:t>
      </w:r>
      <w:r w:rsidRPr="00281E78">
        <w:rPr>
          <w:b/>
          <w:bCs/>
          <w:spacing w:val="-2"/>
        </w:rPr>
        <w:t>{[M593E6]}</w:t>
      </w:r>
      <w:r>
        <w:rPr>
          <w:b/>
          <w:bCs/>
          <w:spacing w:val="-2"/>
        </w:rPr>
        <w:t xml:space="preserve"> </w:t>
      </w:r>
      <w:r w:rsidRPr="00C75CF6">
        <w:rPr>
          <w:spacing w:val="-2"/>
        </w:rPr>
        <w:t>(NSF Balance)</w:t>
      </w:r>
    </w:p>
    <w:p w14:paraId="28C2B3D5" w14:textId="77777777" w:rsidR="00B73351" w:rsidRPr="00281E78" w:rsidRDefault="00F0234F" w:rsidP="00B73351">
      <w:pPr>
        <w:pStyle w:val="BodyText"/>
        <w:spacing w:before="13" w:line="196" w:lineRule="auto"/>
        <w:ind w:right="-630" w:firstLine="576"/>
      </w:pPr>
      <w:r>
        <w:t xml:space="preserve">Other </w:t>
      </w:r>
      <w:r>
        <w:rPr>
          <w:spacing w:val="-2"/>
        </w:rPr>
        <w:t>Fees:</w:t>
      </w:r>
      <w:r>
        <w:tab/>
      </w:r>
      <w:r>
        <w:tab/>
      </w:r>
      <w:r>
        <w:tab/>
      </w:r>
      <w:r>
        <w:tab/>
      </w:r>
      <w:r>
        <w:tab/>
      </w:r>
      <w:r>
        <w:tab/>
      </w:r>
      <w:r>
        <w:tab/>
      </w:r>
      <w:r w:rsidRPr="00281E78">
        <w:t>$</w:t>
      </w:r>
      <w:r w:rsidRPr="00281E78">
        <w:rPr>
          <w:b/>
          <w:bCs/>
        </w:rPr>
        <w:t>{[C004E6]}</w:t>
      </w:r>
      <w:r>
        <w:rPr>
          <w:b/>
          <w:bCs/>
        </w:rPr>
        <w:t xml:space="preserve"> </w:t>
      </w:r>
      <w:r w:rsidRPr="00281E78">
        <w:t>(Other Fees)</w:t>
      </w:r>
    </w:p>
    <w:p w14:paraId="5079C061" w14:textId="77777777" w:rsidR="00B73351" w:rsidRPr="00281E78" w:rsidRDefault="00F0234F" w:rsidP="00B73351">
      <w:pPr>
        <w:pStyle w:val="BodyText"/>
        <w:spacing w:line="206" w:lineRule="exact"/>
        <w:ind w:right="-630" w:firstLine="576"/>
      </w:pPr>
      <w:r>
        <w:t>Corporate</w:t>
      </w:r>
      <w:r>
        <w:rPr>
          <w:spacing w:val="-5"/>
        </w:rPr>
        <w:t xml:space="preserve"> </w:t>
      </w:r>
      <w:r>
        <w:t>Advance</w:t>
      </w:r>
      <w:r>
        <w:rPr>
          <w:spacing w:val="-5"/>
        </w:rPr>
        <w:t xml:space="preserve"> </w:t>
      </w:r>
      <w:r>
        <w:rPr>
          <w:spacing w:val="-2"/>
        </w:rPr>
        <w:t>Balance:</w:t>
      </w:r>
      <w:r>
        <w:t xml:space="preserve"> </w:t>
      </w:r>
      <w:r>
        <w:tab/>
      </w:r>
      <w:r>
        <w:tab/>
      </w:r>
      <w:r>
        <w:tab/>
      </w:r>
      <w:r>
        <w:tab/>
      </w:r>
      <w:r>
        <w:tab/>
      </w:r>
      <w:r w:rsidRPr="00281E78">
        <w:t>$</w:t>
      </w:r>
      <w:r w:rsidRPr="00281E78">
        <w:rPr>
          <w:b/>
          <w:bCs/>
        </w:rPr>
        <w:t>{[M585E6]}</w:t>
      </w:r>
      <w:r>
        <w:rPr>
          <w:b/>
          <w:bCs/>
        </w:rPr>
        <w:t xml:space="preserve"> </w:t>
      </w:r>
      <w:r w:rsidRPr="00281E78">
        <w:t>(Mtgr Rec Corp Adv Bal)</w:t>
      </w:r>
    </w:p>
    <w:p w14:paraId="69D62672" w14:textId="77777777" w:rsidR="00B73351" w:rsidRDefault="00F0234F" w:rsidP="00B73351">
      <w:pPr>
        <w:pStyle w:val="BodyText"/>
        <w:spacing w:line="244" w:lineRule="exact"/>
        <w:ind w:right="-630" w:firstLine="576"/>
      </w:pPr>
      <w:r>
        <w:t>Partial</w:t>
      </w:r>
      <w:r>
        <w:rPr>
          <w:spacing w:val="-6"/>
        </w:rPr>
        <w:t xml:space="preserve"> </w:t>
      </w:r>
      <w:r>
        <w:t>Payment</w:t>
      </w:r>
      <w:r>
        <w:rPr>
          <w:spacing w:val="-6"/>
        </w:rPr>
        <w:t xml:space="preserve"> </w:t>
      </w:r>
      <w:r>
        <w:t>(Unapplied)</w:t>
      </w:r>
      <w:r>
        <w:rPr>
          <w:spacing w:val="-5"/>
        </w:rPr>
        <w:t xml:space="preserve"> </w:t>
      </w:r>
      <w:r>
        <w:rPr>
          <w:spacing w:val="-2"/>
        </w:rPr>
        <w:t>Balance:</w:t>
      </w:r>
      <w:r>
        <w:t xml:space="preserve"> </w:t>
      </w:r>
      <w:r>
        <w:tab/>
      </w:r>
      <w:r>
        <w:tab/>
      </w:r>
      <w:r>
        <w:tab/>
      </w:r>
      <w:r>
        <w:tab/>
        <w:t>$</w:t>
      </w:r>
      <w:r w:rsidRPr="00281E78">
        <w:rPr>
          <w:b/>
          <w:bCs/>
        </w:rPr>
        <w:t xml:space="preserve">{[M013E6]} </w:t>
      </w:r>
      <w:r>
        <w:t>(Suspense Balance)</w:t>
      </w:r>
    </w:p>
    <w:p w14:paraId="62A16E75" w14:textId="77777777" w:rsidR="00FB7DF8" w:rsidRDefault="00FB7DF8" w:rsidP="00FB7DF8">
      <w:pPr>
        <w:rPr>
          <w:rFonts w:asciiTheme="minorHAnsi" w:hAnsiTheme="minorHAnsi" w:cstheme="minorHAnsi"/>
        </w:rPr>
      </w:pPr>
    </w:p>
    <w:p w14:paraId="3839FF9F" w14:textId="34AB86F4" w:rsidR="00A44E17" w:rsidRPr="00186931" w:rsidRDefault="00F0234F" w:rsidP="00113B56">
      <w:pPr>
        <w:ind w:right="-540"/>
        <w:rPr>
          <w:rFonts w:asciiTheme="minorHAnsi" w:hAnsiTheme="minorHAnsi" w:cstheme="minorHAnsi"/>
        </w:rPr>
      </w:pPr>
      <w:r w:rsidRPr="00186931">
        <w:rPr>
          <w:rFonts w:asciiTheme="minorHAnsi" w:hAnsiTheme="minorHAnsi" w:cstheme="minorHAnsi"/>
        </w:rPr>
        <w:t xml:space="preserve">TOTAL YOU MUST PAY TO CURE DEFAULT: </w:t>
      </w:r>
      <w:r w:rsidR="0014069C">
        <w:rPr>
          <w:spacing w:val="-2"/>
        </w:rPr>
        <w:t>$</w:t>
      </w:r>
      <w:r w:rsidR="0014069C" w:rsidRPr="00281E78">
        <w:rPr>
          <w:b/>
          <w:bCs/>
          <w:color w:val="EE0000"/>
          <w:spacing w:val="-2"/>
        </w:rPr>
        <w:t xml:space="preserve">{[C001E6]} </w:t>
      </w:r>
      <w:r w:rsidR="0014069C" w:rsidRPr="00281E78">
        <w:rPr>
          <w:color w:val="0070C0"/>
          <w:spacing w:val="-2"/>
        </w:rPr>
        <w:t xml:space="preserve">+ </w:t>
      </w:r>
      <w:r w:rsidR="0014069C" w:rsidRPr="00281E78">
        <w:rPr>
          <w:b/>
          <w:bCs/>
          <w:color w:val="0070C0"/>
          <w:spacing w:val="-2"/>
        </w:rPr>
        <w:t>{[M585E6]}</w:t>
      </w:r>
      <w:r w:rsidR="0014069C" w:rsidRPr="00281E78">
        <w:rPr>
          <w:color w:val="0070C0"/>
          <w:spacing w:val="-2"/>
        </w:rPr>
        <w:t xml:space="preserve"> – </w:t>
      </w:r>
      <w:r w:rsidR="0014069C" w:rsidRPr="00281E78">
        <w:rPr>
          <w:b/>
          <w:bCs/>
          <w:color w:val="0070C0"/>
          <w:spacing w:val="-2"/>
        </w:rPr>
        <w:t>{[M013E6]}</w:t>
      </w:r>
      <w:r w:rsidR="0014069C">
        <w:rPr>
          <w:b/>
          <w:bCs/>
          <w:color w:val="0070C0"/>
          <w:spacing w:val="-2"/>
        </w:rPr>
        <w:t xml:space="preserve"> </w:t>
      </w:r>
      <w:r w:rsidR="0014069C" w:rsidRPr="00281E78">
        <w:rPr>
          <w:color w:val="EE0000"/>
          <w:spacing w:val="-2"/>
        </w:rPr>
        <w:t>(Total Amount Due</w:t>
      </w:r>
      <w:r w:rsidR="0014069C" w:rsidRPr="00281E78">
        <w:rPr>
          <w:b/>
          <w:bCs/>
          <w:color w:val="EE0000"/>
          <w:spacing w:val="-2"/>
        </w:rPr>
        <w:t xml:space="preserve"> </w:t>
      </w:r>
      <w:r w:rsidR="0014069C" w:rsidRPr="00281E78">
        <w:rPr>
          <w:b/>
          <w:bCs/>
          <w:color w:val="0070C0"/>
          <w:spacing w:val="-2"/>
        </w:rPr>
        <w:t>+</w:t>
      </w:r>
      <w:r w:rsidR="0014069C" w:rsidRPr="00281E78">
        <w:rPr>
          <w:color w:val="0070C0"/>
        </w:rPr>
        <w:t xml:space="preserve"> Mtgr Rec Corp Adv Bal</w:t>
      </w:r>
      <w:r w:rsidR="0014069C" w:rsidRPr="00281E78">
        <w:rPr>
          <w:b/>
          <w:bCs/>
          <w:color w:val="0070C0"/>
          <w:spacing w:val="-2"/>
        </w:rPr>
        <w:t xml:space="preserve"> - </w:t>
      </w:r>
      <w:r w:rsidR="0014069C" w:rsidRPr="00281E78">
        <w:rPr>
          <w:color w:val="0070C0"/>
          <w:spacing w:val="-2"/>
        </w:rPr>
        <w:t>Suspense Balance)</w:t>
      </w:r>
    </w:p>
    <w:p w14:paraId="2A7C646F" w14:textId="77777777" w:rsidR="00FB7DF8" w:rsidRDefault="00FB7DF8" w:rsidP="00113B56">
      <w:pPr>
        <w:spacing w:before="1" w:line="197" w:lineRule="auto"/>
        <w:ind w:right="-540"/>
        <w:jc w:val="both"/>
        <w:rPr>
          <w:rFonts w:asciiTheme="minorHAnsi" w:hAnsiTheme="minorHAnsi" w:cstheme="minorHAnsi"/>
        </w:rPr>
      </w:pPr>
    </w:p>
    <w:p w14:paraId="2BC7ABBD" w14:textId="079F5FB6" w:rsidR="00A44E17" w:rsidRPr="00186931" w:rsidRDefault="00F0234F" w:rsidP="005F1878">
      <w:pPr>
        <w:spacing w:before="1"/>
        <w:ind w:right="-540"/>
        <w:jc w:val="both"/>
        <w:rPr>
          <w:rFonts w:asciiTheme="minorHAnsi" w:hAnsiTheme="minorHAnsi" w:cstheme="minorHAnsi"/>
        </w:rPr>
      </w:pPr>
      <w:r w:rsidRPr="00186931">
        <w:rPr>
          <w:rFonts w:asciiTheme="minorHAnsi" w:hAnsiTheme="minorHAnsi" w:cstheme="minorHAnsi"/>
        </w:rPr>
        <w:t xml:space="preserve">You can cure this default by making a payment of </w:t>
      </w:r>
      <w:r w:rsidR="0014069C">
        <w:rPr>
          <w:spacing w:val="-2"/>
        </w:rPr>
        <w:t>$</w:t>
      </w:r>
      <w:r w:rsidR="0014069C" w:rsidRPr="00281E78">
        <w:rPr>
          <w:b/>
          <w:bCs/>
          <w:color w:val="EE0000"/>
          <w:spacing w:val="-2"/>
        </w:rPr>
        <w:t xml:space="preserve">{[C001E6]} </w:t>
      </w:r>
      <w:r w:rsidR="0014069C" w:rsidRPr="00281E78">
        <w:rPr>
          <w:color w:val="0070C0"/>
          <w:spacing w:val="-2"/>
        </w:rPr>
        <w:t xml:space="preserve">+ </w:t>
      </w:r>
      <w:r w:rsidR="0014069C" w:rsidRPr="00281E78">
        <w:rPr>
          <w:b/>
          <w:bCs/>
          <w:color w:val="0070C0"/>
          <w:spacing w:val="-2"/>
        </w:rPr>
        <w:t>{[M585E6]}</w:t>
      </w:r>
      <w:r w:rsidR="0014069C" w:rsidRPr="00281E78">
        <w:rPr>
          <w:color w:val="0070C0"/>
          <w:spacing w:val="-2"/>
        </w:rPr>
        <w:t xml:space="preserve"> – </w:t>
      </w:r>
      <w:r w:rsidR="0014069C" w:rsidRPr="00281E78">
        <w:rPr>
          <w:b/>
          <w:bCs/>
          <w:color w:val="0070C0"/>
          <w:spacing w:val="-2"/>
        </w:rPr>
        <w:t>{[M013E6]}</w:t>
      </w:r>
      <w:r w:rsidR="0014069C">
        <w:rPr>
          <w:b/>
          <w:bCs/>
          <w:color w:val="0070C0"/>
          <w:spacing w:val="-2"/>
        </w:rPr>
        <w:t xml:space="preserve"> </w:t>
      </w:r>
      <w:r w:rsidR="0014069C" w:rsidRPr="00281E78">
        <w:rPr>
          <w:color w:val="EE0000"/>
          <w:spacing w:val="-2"/>
        </w:rPr>
        <w:t>(Total Amount Due</w:t>
      </w:r>
      <w:r w:rsidR="0014069C" w:rsidRPr="00281E78">
        <w:rPr>
          <w:b/>
          <w:bCs/>
          <w:color w:val="EE0000"/>
          <w:spacing w:val="-2"/>
        </w:rPr>
        <w:t xml:space="preserve"> </w:t>
      </w:r>
      <w:r w:rsidR="0014069C" w:rsidRPr="00281E78">
        <w:rPr>
          <w:b/>
          <w:bCs/>
          <w:color w:val="0070C0"/>
          <w:spacing w:val="-2"/>
        </w:rPr>
        <w:t>+</w:t>
      </w:r>
      <w:r w:rsidR="0014069C" w:rsidRPr="00281E78">
        <w:rPr>
          <w:color w:val="0070C0"/>
        </w:rPr>
        <w:t xml:space="preserve"> Mtgr Rec Corp Adv Bal</w:t>
      </w:r>
      <w:r w:rsidR="0014069C" w:rsidRPr="00281E78">
        <w:rPr>
          <w:b/>
          <w:bCs/>
          <w:color w:val="0070C0"/>
          <w:spacing w:val="-2"/>
        </w:rPr>
        <w:t xml:space="preserve"> - </w:t>
      </w:r>
      <w:r w:rsidR="0014069C" w:rsidRPr="00281E78">
        <w:rPr>
          <w:color w:val="0070C0"/>
          <w:spacing w:val="-2"/>
        </w:rPr>
        <w:t>Suspense Balance)</w:t>
      </w:r>
      <w:r w:rsidR="005A7972" w:rsidRPr="00186931">
        <w:rPr>
          <w:rFonts w:asciiTheme="minorHAnsi" w:hAnsiTheme="minorHAnsi" w:cstheme="minorHAnsi"/>
        </w:rPr>
        <w:t xml:space="preserve">by </w:t>
      </w:r>
      <w:r w:rsidR="005F1878" w:rsidRPr="005F1878">
        <w:rPr>
          <w:rFonts w:asciiTheme="minorHAnsi" w:hAnsiTheme="minorHAnsi" w:cstheme="minorHAnsi"/>
          <w:b/>
          <w:bCs/>
          <w:color w:val="EE0000"/>
          <w:spacing w:val="-3"/>
        </w:rPr>
        <w:t xml:space="preserve">({[L011E8]} </w:t>
      </w:r>
      <w:r w:rsidR="005F1878" w:rsidRPr="005F1878">
        <w:rPr>
          <w:rFonts w:asciiTheme="minorHAnsi" w:hAnsiTheme="minorHAnsi" w:cstheme="minorHAnsi"/>
          <w:color w:val="0070C0"/>
          <w:spacing w:val="-3"/>
        </w:rPr>
        <w:t>+ 5 Days)</w:t>
      </w:r>
      <w:r w:rsidR="005F1878" w:rsidRPr="005F1878">
        <w:rPr>
          <w:rFonts w:asciiTheme="minorHAnsi" w:hAnsiTheme="minorHAnsi" w:cstheme="minorHAnsi"/>
          <w:b/>
          <w:bCs/>
          <w:color w:val="0070C0"/>
          <w:spacing w:val="-3"/>
        </w:rPr>
        <w:t xml:space="preserve"> </w:t>
      </w:r>
      <w:r w:rsidR="005F1878" w:rsidRPr="005F1878">
        <w:rPr>
          <w:rFonts w:asciiTheme="minorHAnsi" w:hAnsiTheme="minorHAnsi" w:cstheme="minorHAnsi"/>
          <w:color w:val="EE0000"/>
          <w:spacing w:val="-3"/>
        </w:rPr>
        <w:t xml:space="preserve">(Today Plus 30 Days </w:t>
      </w:r>
      <w:r w:rsidR="005F1878" w:rsidRPr="005F1878">
        <w:rPr>
          <w:rFonts w:asciiTheme="minorHAnsi" w:hAnsiTheme="minorHAnsi" w:cstheme="minorHAnsi"/>
          <w:color w:val="0070C0"/>
          <w:spacing w:val="-3"/>
        </w:rPr>
        <w:t>+ 5 Days)</w:t>
      </w:r>
      <w:r w:rsidRPr="00186931">
        <w:rPr>
          <w:rFonts w:asciiTheme="minorHAnsi" w:hAnsiTheme="minorHAnsi" w:cstheme="minorHAnsi"/>
        </w:rPr>
        <w:t>. Please note any additional monthly payments, late charges and other charges that may become due under the Note, Security Instrument and applicable law after the date of this notice must also be paid.</w:t>
      </w:r>
    </w:p>
    <w:p w14:paraId="2383F219" w14:textId="77777777" w:rsidR="00A44E17" w:rsidRDefault="00A44E17" w:rsidP="00113B56">
      <w:pPr>
        <w:ind w:right="-540"/>
        <w:rPr>
          <w:rFonts w:asciiTheme="minorHAnsi" w:hAnsiTheme="minorHAnsi" w:cstheme="minorHAnsi"/>
        </w:rPr>
      </w:pPr>
    </w:p>
    <w:p w14:paraId="40441254" w14:textId="77777777" w:rsidR="00FB7DF8" w:rsidRDefault="00FB7DF8" w:rsidP="00113B56">
      <w:pPr>
        <w:ind w:right="-540"/>
        <w:rPr>
          <w:rFonts w:asciiTheme="minorHAnsi" w:hAnsiTheme="minorHAnsi" w:cstheme="minorHAnsi"/>
        </w:rPr>
      </w:pPr>
    </w:p>
    <w:p w14:paraId="0E8009B8" w14:textId="77777777" w:rsidR="00FB7DF8" w:rsidRPr="00186931" w:rsidRDefault="00F0234F" w:rsidP="00A83E6C">
      <w:pPr>
        <w:ind w:right="-540"/>
        <w:jc w:val="both"/>
        <w:rPr>
          <w:rFonts w:asciiTheme="minorHAnsi" w:hAnsiTheme="minorHAnsi" w:cstheme="minorHAnsi"/>
        </w:rPr>
      </w:pPr>
      <w:r w:rsidRPr="00186931">
        <w:rPr>
          <w:rFonts w:asciiTheme="minorHAnsi" w:hAnsiTheme="minorHAnsi" w:cstheme="minorHAnsi"/>
        </w:rPr>
        <w:t>If you do not cure the default within the 30-day period, we intend to exercise our right to accelerate the mortgage payments. This means that whatever is owed on the original amount borrowed will be considered due immediately and you may lose the chance to pay off the original mortgage in monthly installments. If full payment of the amount of default is not made within thirty (30) days, we also intend to instruct our attorneys to start a lawsuit to foreclose your mortgaged property. If the mortgage is foreclosed your mortgaged property will be sold to pay off the mortgage debt. If we refer your case to our attorneys, but you cure the default before they begin legal proceedings against you, you will still have to pay the reasonable attorney’s fees, actually incurred. However, if legal</w:t>
      </w:r>
      <w:r w:rsidRPr="00A83E6C">
        <w:rPr>
          <w:rFonts w:asciiTheme="minorHAnsi" w:hAnsiTheme="minorHAnsi" w:cstheme="minorHAnsi"/>
        </w:rPr>
        <w:t xml:space="preserve"> </w:t>
      </w:r>
      <w:r w:rsidRPr="00186931">
        <w:rPr>
          <w:rFonts w:asciiTheme="minorHAnsi" w:hAnsiTheme="minorHAnsi" w:cstheme="minorHAnsi"/>
        </w:rPr>
        <w:t xml:space="preserve">proceedings are started against you, you will have to pay the reasonable attorney’s fees within allowable fees and costs. Any attorney’s fees </w:t>
      </w:r>
      <w:r w:rsidRPr="00186931">
        <w:rPr>
          <w:rFonts w:asciiTheme="minorHAnsi" w:hAnsiTheme="minorHAnsi" w:cstheme="minorHAnsi"/>
        </w:rPr>
        <w:lastRenderedPageBreak/>
        <w:t>will be added to whatever you owe us, which may also include our reasonable costs. If you cure the default within the thirty-day period, you will not be required to pay attorney’s fees.</w:t>
      </w:r>
    </w:p>
    <w:p w14:paraId="61018C38" w14:textId="77777777" w:rsidR="00FB7DF8" w:rsidRPr="00186931" w:rsidRDefault="00FB7DF8" w:rsidP="00A83E6C">
      <w:pPr>
        <w:ind w:right="-540"/>
        <w:jc w:val="both"/>
        <w:rPr>
          <w:rFonts w:asciiTheme="minorHAnsi" w:hAnsiTheme="minorHAnsi" w:cstheme="minorHAnsi"/>
        </w:rPr>
      </w:pPr>
    </w:p>
    <w:p w14:paraId="136D18E9" w14:textId="22D643EF" w:rsidR="00FB7DF8" w:rsidRPr="00186931" w:rsidRDefault="00F0234F" w:rsidP="00A83E6C">
      <w:pPr>
        <w:ind w:right="-540"/>
        <w:jc w:val="both"/>
        <w:rPr>
          <w:rFonts w:asciiTheme="minorHAnsi" w:hAnsiTheme="minorHAnsi" w:cstheme="minorHAnsi"/>
        </w:rPr>
      </w:pPr>
      <w:bookmarkStart w:id="6" w:name="_Hlk124155045"/>
      <w:r w:rsidRPr="00186931">
        <w:rPr>
          <w:rFonts w:asciiTheme="minorHAnsi" w:hAnsiTheme="minorHAnsi" w:cstheme="minorHAnsi"/>
        </w:rPr>
        <w:t>If you have not cured the default within the thirty-day period and foreclosure proceedings have begun, you still have the right to cure the default prior to any foreclosure sale. You may do so by paying the total amount of the unpaid monthly payments plus any late or other charges then due, as well as the reasonable attorney’s fees and costs connected with the foreclosure</w:t>
      </w:r>
      <w:r w:rsidRPr="00A83E6C">
        <w:rPr>
          <w:rFonts w:asciiTheme="minorHAnsi" w:hAnsiTheme="minorHAnsi" w:cstheme="minorHAnsi"/>
        </w:rPr>
        <w:t xml:space="preserve"> </w:t>
      </w:r>
      <w:r w:rsidRPr="00186931">
        <w:rPr>
          <w:rFonts w:asciiTheme="minorHAnsi" w:hAnsiTheme="minorHAnsi" w:cstheme="minorHAnsi"/>
        </w:rPr>
        <w:t>sale</w:t>
      </w:r>
      <w:r w:rsidRPr="00A83E6C">
        <w:rPr>
          <w:rFonts w:asciiTheme="minorHAnsi" w:hAnsiTheme="minorHAnsi" w:cstheme="minorHAnsi"/>
        </w:rPr>
        <w:t xml:space="preserve"> </w:t>
      </w:r>
      <w:r w:rsidRPr="00186931">
        <w:rPr>
          <w:rFonts w:asciiTheme="minorHAnsi" w:hAnsiTheme="minorHAnsi" w:cstheme="minorHAnsi"/>
        </w:rPr>
        <w:t>and</w:t>
      </w:r>
      <w:r w:rsidRPr="00A83E6C">
        <w:rPr>
          <w:rFonts w:asciiTheme="minorHAnsi" w:hAnsiTheme="minorHAnsi" w:cstheme="minorHAnsi"/>
        </w:rPr>
        <w:t xml:space="preserve"> </w:t>
      </w:r>
      <w:r w:rsidRPr="00186931">
        <w:rPr>
          <w:rFonts w:asciiTheme="minorHAnsi" w:hAnsiTheme="minorHAnsi" w:cstheme="minorHAnsi"/>
        </w:rPr>
        <w:t>perform</w:t>
      </w:r>
      <w:r w:rsidRPr="00A83E6C">
        <w:rPr>
          <w:rFonts w:asciiTheme="minorHAnsi" w:hAnsiTheme="minorHAnsi" w:cstheme="minorHAnsi"/>
        </w:rPr>
        <w:t xml:space="preserve"> </w:t>
      </w:r>
      <w:r w:rsidRPr="00186931">
        <w:rPr>
          <w:rFonts w:asciiTheme="minorHAnsi" w:hAnsiTheme="minorHAnsi" w:cstheme="minorHAnsi"/>
        </w:rPr>
        <w:t>any</w:t>
      </w:r>
      <w:r w:rsidRPr="00A83E6C">
        <w:rPr>
          <w:rFonts w:asciiTheme="minorHAnsi" w:hAnsiTheme="minorHAnsi" w:cstheme="minorHAnsi"/>
        </w:rPr>
        <w:t xml:space="preserve"> </w:t>
      </w:r>
      <w:r w:rsidRPr="00186931">
        <w:rPr>
          <w:rFonts w:asciiTheme="minorHAnsi" w:hAnsiTheme="minorHAnsi" w:cstheme="minorHAnsi"/>
        </w:rPr>
        <w:t>other</w:t>
      </w:r>
      <w:r w:rsidRPr="00A83E6C">
        <w:rPr>
          <w:rFonts w:asciiTheme="minorHAnsi" w:hAnsiTheme="minorHAnsi" w:cstheme="minorHAnsi"/>
        </w:rPr>
        <w:t xml:space="preserve"> </w:t>
      </w:r>
      <w:r w:rsidRPr="00186931">
        <w:rPr>
          <w:rFonts w:asciiTheme="minorHAnsi" w:hAnsiTheme="minorHAnsi" w:cstheme="minorHAnsi"/>
        </w:rPr>
        <w:t>requirements</w:t>
      </w:r>
      <w:r w:rsidRPr="00A83E6C">
        <w:rPr>
          <w:rFonts w:asciiTheme="minorHAnsi" w:hAnsiTheme="minorHAnsi" w:cstheme="minorHAnsi"/>
        </w:rPr>
        <w:t xml:space="preserve"> </w:t>
      </w:r>
      <w:r w:rsidRPr="00186931">
        <w:rPr>
          <w:rFonts w:asciiTheme="minorHAnsi" w:hAnsiTheme="minorHAnsi" w:cstheme="minorHAnsi"/>
        </w:rPr>
        <w:t>under</w:t>
      </w:r>
      <w:r w:rsidRPr="00A83E6C">
        <w:rPr>
          <w:rFonts w:asciiTheme="minorHAnsi" w:hAnsiTheme="minorHAnsi" w:cstheme="minorHAnsi"/>
        </w:rPr>
        <w:t xml:space="preserve"> </w:t>
      </w:r>
      <w:r w:rsidRPr="00186931">
        <w:rPr>
          <w:rFonts w:asciiTheme="minorHAnsi" w:hAnsiTheme="minorHAnsi" w:cstheme="minorHAnsi"/>
        </w:rPr>
        <w:t>the</w:t>
      </w:r>
      <w:r w:rsidRPr="00A83E6C">
        <w:rPr>
          <w:rFonts w:asciiTheme="minorHAnsi" w:hAnsiTheme="minorHAnsi" w:cstheme="minorHAnsi"/>
        </w:rPr>
        <w:t xml:space="preserve"> </w:t>
      </w:r>
      <w:r w:rsidRPr="00186931">
        <w:rPr>
          <w:rFonts w:asciiTheme="minorHAnsi" w:hAnsiTheme="minorHAnsi" w:cstheme="minorHAnsi"/>
        </w:rPr>
        <w:t>mortgage.</w:t>
      </w:r>
      <w:r w:rsidRPr="00A83E6C">
        <w:rPr>
          <w:rFonts w:asciiTheme="minorHAnsi" w:hAnsiTheme="minorHAnsi" w:cstheme="minorHAnsi"/>
        </w:rPr>
        <w:t xml:space="preserve"> </w:t>
      </w:r>
      <w:r w:rsidRPr="00186931">
        <w:rPr>
          <w:rFonts w:asciiTheme="minorHAnsi" w:hAnsiTheme="minorHAnsi" w:cstheme="minorHAnsi"/>
        </w:rPr>
        <w:t>A</w:t>
      </w:r>
      <w:r w:rsidRPr="00A83E6C">
        <w:rPr>
          <w:rFonts w:asciiTheme="minorHAnsi" w:hAnsiTheme="minorHAnsi" w:cstheme="minorHAnsi"/>
        </w:rPr>
        <w:t xml:space="preserve"> </w:t>
      </w:r>
      <w:r w:rsidRPr="00186931">
        <w:rPr>
          <w:rFonts w:asciiTheme="minorHAnsi" w:hAnsiTheme="minorHAnsi" w:cstheme="minorHAnsi"/>
        </w:rPr>
        <w:t>notice</w:t>
      </w:r>
      <w:r w:rsidRPr="00A83E6C">
        <w:rPr>
          <w:rFonts w:asciiTheme="minorHAnsi" w:hAnsiTheme="minorHAnsi" w:cstheme="minorHAnsi"/>
        </w:rPr>
        <w:t xml:space="preserve"> </w:t>
      </w:r>
      <w:r w:rsidRPr="00186931">
        <w:rPr>
          <w:rFonts w:asciiTheme="minorHAnsi" w:hAnsiTheme="minorHAnsi" w:cstheme="minorHAnsi"/>
        </w:rPr>
        <w:t>of</w:t>
      </w:r>
      <w:r w:rsidRPr="00A83E6C">
        <w:rPr>
          <w:rFonts w:asciiTheme="minorHAnsi" w:hAnsiTheme="minorHAnsi" w:cstheme="minorHAnsi"/>
        </w:rPr>
        <w:t xml:space="preserve"> </w:t>
      </w:r>
      <w:r w:rsidRPr="00186931">
        <w:rPr>
          <w:rFonts w:asciiTheme="minorHAnsi" w:hAnsiTheme="minorHAnsi" w:cstheme="minorHAnsi"/>
        </w:rPr>
        <w:t>the</w:t>
      </w:r>
      <w:r w:rsidRPr="00A83E6C">
        <w:rPr>
          <w:rFonts w:asciiTheme="minorHAnsi" w:hAnsiTheme="minorHAnsi" w:cstheme="minorHAnsi"/>
        </w:rPr>
        <w:t xml:space="preserve"> </w:t>
      </w:r>
      <w:r w:rsidRPr="00186931">
        <w:rPr>
          <w:rFonts w:asciiTheme="minorHAnsi" w:hAnsiTheme="minorHAnsi" w:cstheme="minorHAnsi"/>
        </w:rPr>
        <w:t>date</w:t>
      </w:r>
      <w:r w:rsidRPr="00A83E6C">
        <w:rPr>
          <w:rFonts w:asciiTheme="minorHAnsi" w:hAnsiTheme="minorHAnsi" w:cstheme="minorHAnsi"/>
        </w:rPr>
        <w:t xml:space="preserve"> </w:t>
      </w:r>
      <w:r w:rsidRPr="00186931">
        <w:rPr>
          <w:rFonts w:asciiTheme="minorHAnsi" w:hAnsiTheme="minorHAnsi" w:cstheme="minorHAnsi"/>
        </w:rPr>
        <w:t>of</w:t>
      </w:r>
      <w:r w:rsidRPr="00A83E6C">
        <w:rPr>
          <w:rFonts w:asciiTheme="minorHAnsi" w:hAnsiTheme="minorHAnsi" w:cstheme="minorHAnsi"/>
        </w:rPr>
        <w:t xml:space="preserve"> </w:t>
      </w:r>
      <w:r w:rsidRPr="00186931">
        <w:rPr>
          <w:rFonts w:asciiTheme="minorHAnsi" w:hAnsiTheme="minorHAnsi" w:cstheme="minorHAnsi"/>
        </w:rPr>
        <w:t>the foreclosure sale will be sent to you before the sale. Of course, the amount needed to cure the default will increase the longer you wait.</w:t>
      </w:r>
    </w:p>
    <w:bookmarkEnd w:id="6"/>
    <w:p w14:paraId="5B6170F1" w14:textId="77777777" w:rsidR="00FB7DF8" w:rsidRPr="00186931" w:rsidRDefault="00FB7DF8" w:rsidP="00113B56">
      <w:pPr>
        <w:spacing w:line="197" w:lineRule="auto"/>
        <w:ind w:left="119" w:right="-540"/>
        <w:jc w:val="both"/>
        <w:rPr>
          <w:rFonts w:asciiTheme="minorHAnsi" w:hAnsiTheme="minorHAnsi" w:cstheme="minorHAnsi"/>
        </w:rPr>
      </w:pPr>
    </w:p>
    <w:p w14:paraId="4436C6A3" w14:textId="3A71C2BC" w:rsidR="00FB7DF8" w:rsidRPr="00186931" w:rsidRDefault="00F0234F" w:rsidP="00113B56">
      <w:pPr>
        <w:ind w:right="-540"/>
        <w:jc w:val="both"/>
        <w:rPr>
          <w:rFonts w:asciiTheme="minorHAnsi" w:hAnsiTheme="minorHAnsi" w:cstheme="minorHAnsi"/>
        </w:rPr>
      </w:pPr>
      <w:r w:rsidRPr="00186931">
        <w:rPr>
          <w:rFonts w:asciiTheme="minorHAnsi" w:hAnsiTheme="minorHAnsi" w:cstheme="minorHAnsi"/>
        </w:rPr>
        <w:t>Failure to cure the default on or before the date specified in this notice may result in acceleration of the sums secured by this Security Instrument foreclosure by judicial proceeding and sale of the Property. You have the right to reinstate after acceleration and the right to assert in the foreclosure proceeding the non-existence of a default or any other defense you may have to acceleration and foreclosure. If the default is</w:t>
      </w:r>
      <w:r w:rsidR="0014069C">
        <w:rPr>
          <w:rFonts w:asciiTheme="minorHAnsi" w:hAnsiTheme="minorHAnsi" w:cstheme="minorHAnsi"/>
        </w:rPr>
        <w:t xml:space="preserve"> </w:t>
      </w:r>
      <w:r w:rsidRPr="00186931">
        <w:rPr>
          <w:rFonts w:asciiTheme="minorHAnsi" w:hAnsiTheme="minorHAnsi" w:cstheme="minorHAnsi"/>
        </w:rPr>
        <w:t>not cured on or before the date specified in the notice, we may require immediate payment in full of all sums secured by this Security Instrument without further demand and may foreclose this Security Instrument by judicial proceeding. We are also entitled to collect all expenses incurred in pursuing the remedies provided in this Mortgage, including, but not limited to, reasonable attorneys' fees and costs of title evidence.</w:t>
      </w:r>
    </w:p>
    <w:p w14:paraId="2D740FDF" w14:textId="77777777" w:rsidR="0014069C" w:rsidRDefault="0014069C" w:rsidP="00113B56">
      <w:pPr>
        <w:pStyle w:val="Heading1"/>
        <w:keepNext w:val="0"/>
        <w:keepLines w:val="0"/>
        <w:spacing w:before="0" w:line="197" w:lineRule="auto"/>
        <w:ind w:right="-540"/>
        <w:jc w:val="both"/>
        <w:rPr>
          <w:rFonts w:asciiTheme="minorHAnsi" w:eastAsia="Calibri" w:hAnsiTheme="minorHAnsi" w:cstheme="minorHAnsi"/>
          <w:color w:val="auto"/>
          <w:sz w:val="22"/>
          <w:szCs w:val="22"/>
        </w:rPr>
      </w:pPr>
    </w:p>
    <w:p w14:paraId="64BF451B" w14:textId="34CCECE8" w:rsidR="00FB7DF8" w:rsidRPr="00186931" w:rsidRDefault="00F0234F" w:rsidP="00113B56">
      <w:pPr>
        <w:pStyle w:val="Heading1"/>
        <w:keepNext w:val="0"/>
        <w:keepLines w:val="0"/>
        <w:spacing w:before="0" w:line="197" w:lineRule="auto"/>
        <w:ind w:right="-540"/>
        <w:jc w:val="both"/>
        <w:rPr>
          <w:rFonts w:asciiTheme="minorHAnsi" w:hAnsiTheme="minorHAnsi" w:cstheme="minorHAnsi"/>
          <w:sz w:val="22"/>
          <w:szCs w:val="22"/>
        </w:rPr>
      </w:pPr>
      <w:r w:rsidRPr="00186931">
        <w:rPr>
          <w:rFonts w:asciiTheme="minorHAnsi" w:eastAsia="Calibri" w:hAnsiTheme="minorHAnsi" w:cstheme="minorHAnsi"/>
          <w:color w:val="auto"/>
          <w:sz w:val="22"/>
          <w:szCs w:val="22"/>
        </w:rPr>
        <w:t>You may find out at any time exactly what the required payment will be by calling us at the</w:t>
      </w:r>
      <w:r w:rsidRPr="00186931">
        <w:rPr>
          <w:rFonts w:asciiTheme="minorHAnsi" w:eastAsia="Calibri" w:hAnsiTheme="minorHAnsi" w:cstheme="minorHAnsi"/>
          <w:color w:val="auto"/>
          <w:spacing w:val="40"/>
          <w:sz w:val="22"/>
          <w:szCs w:val="22"/>
        </w:rPr>
        <w:t xml:space="preserve"> </w:t>
      </w:r>
      <w:r w:rsidRPr="00186931">
        <w:rPr>
          <w:rFonts w:asciiTheme="minorHAnsi" w:eastAsia="Calibri" w:hAnsiTheme="minorHAnsi" w:cstheme="minorHAnsi"/>
          <w:color w:val="auto"/>
          <w:sz w:val="22"/>
          <w:szCs w:val="22"/>
        </w:rPr>
        <w:t xml:space="preserve">following number: </w:t>
      </w:r>
      <w:r w:rsidR="00113B56">
        <w:rPr>
          <w:rFonts w:asciiTheme="minorHAnsi" w:eastAsia="Calibri" w:hAnsiTheme="minorHAnsi" w:cstheme="minorHAnsi"/>
          <w:color w:val="auto"/>
          <w:sz w:val="22"/>
          <w:szCs w:val="22"/>
        </w:rPr>
        <w:t>{[CSPhoneNumber]}</w:t>
      </w:r>
      <w:r w:rsidRPr="00186931">
        <w:rPr>
          <w:rFonts w:asciiTheme="minorHAnsi" w:eastAsia="Calibri" w:hAnsiTheme="minorHAnsi" w:cstheme="minorHAnsi"/>
          <w:color w:val="auto"/>
          <w:sz w:val="22"/>
          <w:szCs w:val="22"/>
        </w:rPr>
        <w:t xml:space="preserve"> and select option #2 or </w:t>
      </w:r>
      <w:hyperlink r:id="rId16" w:history="1">
        <w:r w:rsidR="00113B56">
          <w:rPr>
            <w:rFonts w:asciiTheme="minorHAnsi" w:eastAsia="Calibri" w:hAnsiTheme="minorHAnsi" w:cstheme="minorHAnsi"/>
            <w:color w:val="000000"/>
            <w:sz w:val="22"/>
            <w:szCs w:val="22"/>
          </w:rPr>
          <w:t>{[SPOCContactEmail]}</w:t>
        </w:r>
      </w:hyperlink>
      <w:r w:rsidRPr="00186931">
        <w:rPr>
          <w:rFonts w:asciiTheme="minorHAnsi" w:eastAsia="Calibri" w:hAnsiTheme="minorHAnsi" w:cstheme="minorHAnsi"/>
          <w:color w:val="auto"/>
          <w:sz w:val="22"/>
          <w:szCs w:val="22"/>
        </w:rPr>
        <w:t xml:space="preserve"> This payment must be in cash, cashier’s check, certified check or money order and made payable to us at </w:t>
      </w:r>
      <w:r w:rsidR="00113B56" w:rsidRPr="00576E47">
        <w:rPr>
          <w:rFonts w:asciiTheme="minorHAnsi" w:eastAsia="Calibri" w:hAnsiTheme="minorHAnsi" w:cstheme="minorHAnsi"/>
          <w:color w:val="auto"/>
          <w:sz w:val="22"/>
          <w:szCs w:val="22"/>
        </w:rPr>
        <w:t>{[PayoffAddr1]}, {[PayoffAddr2]}.</w:t>
      </w:r>
    </w:p>
    <w:p w14:paraId="18CB0436" w14:textId="77777777" w:rsidR="00FB7DF8" w:rsidRPr="00186931" w:rsidRDefault="00FB7DF8" w:rsidP="00113B56">
      <w:pPr>
        <w:ind w:right="-540"/>
        <w:rPr>
          <w:rFonts w:asciiTheme="minorHAnsi" w:hAnsiTheme="minorHAnsi" w:cstheme="minorHAnsi"/>
          <w:b/>
          <w:bCs/>
        </w:rPr>
      </w:pPr>
    </w:p>
    <w:p w14:paraId="3F6D5892" w14:textId="77777777" w:rsidR="00FB7DF8" w:rsidRPr="00186931" w:rsidRDefault="00F0234F" w:rsidP="00113B56">
      <w:pPr>
        <w:spacing w:line="197" w:lineRule="auto"/>
        <w:ind w:right="-540"/>
        <w:jc w:val="both"/>
        <w:rPr>
          <w:rFonts w:asciiTheme="minorHAnsi" w:hAnsiTheme="minorHAnsi" w:cstheme="minorHAnsi"/>
        </w:rPr>
      </w:pPr>
      <w:r w:rsidRPr="00186931">
        <w:rPr>
          <w:rFonts w:asciiTheme="minorHAnsi" w:hAnsiTheme="minorHAnsi" w:cstheme="minorHAnsi"/>
        </w:rPr>
        <w:t>You should realize that a foreclosure sale will end your ownership of the mortgaged property and your right</w:t>
      </w:r>
      <w:r w:rsidRPr="00186931">
        <w:rPr>
          <w:rFonts w:asciiTheme="minorHAnsi" w:hAnsiTheme="minorHAnsi" w:cstheme="minorHAnsi"/>
          <w:spacing w:val="-1"/>
        </w:rPr>
        <w:t xml:space="preserve"> </w:t>
      </w:r>
      <w:r w:rsidRPr="00186931">
        <w:rPr>
          <w:rFonts w:asciiTheme="minorHAnsi" w:hAnsiTheme="minorHAnsi" w:cstheme="minorHAnsi"/>
        </w:rPr>
        <w:t>to</w:t>
      </w:r>
      <w:r w:rsidRPr="00186931">
        <w:rPr>
          <w:rFonts w:asciiTheme="minorHAnsi" w:hAnsiTheme="minorHAnsi" w:cstheme="minorHAnsi"/>
          <w:spacing w:val="-1"/>
        </w:rPr>
        <w:t xml:space="preserve"> </w:t>
      </w:r>
      <w:r w:rsidRPr="00186931">
        <w:rPr>
          <w:rFonts w:asciiTheme="minorHAnsi" w:hAnsiTheme="minorHAnsi" w:cstheme="minorHAnsi"/>
        </w:rPr>
        <w:t>remain</w:t>
      </w:r>
      <w:r w:rsidRPr="00186931">
        <w:rPr>
          <w:rFonts w:asciiTheme="minorHAnsi" w:hAnsiTheme="minorHAnsi" w:cstheme="minorHAnsi"/>
          <w:spacing w:val="-1"/>
        </w:rPr>
        <w:t xml:space="preserve"> </w:t>
      </w:r>
      <w:r w:rsidRPr="00186931">
        <w:rPr>
          <w:rFonts w:asciiTheme="minorHAnsi" w:hAnsiTheme="minorHAnsi" w:cstheme="minorHAnsi"/>
        </w:rPr>
        <w:t>in</w:t>
      </w:r>
      <w:r w:rsidRPr="00186931">
        <w:rPr>
          <w:rFonts w:asciiTheme="minorHAnsi" w:hAnsiTheme="minorHAnsi" w:cstheme="minorHAnsi"/>
          <w:spacing w:val="-1"/>
        </w:rPr>
        <w:t xml:space="preserve"> </w:t>
      </w:r>
      <w:r w:rsidRPr="00186931">
        <w:rPr>
          <w:rFonts w:asciiTheme="minorHAnsi" w:hAnsiTheme="minorHAnsi" w:cstheme="minorHAnsi"/>
        </w:rPr>
        <w:t>it.</w:t>
      </w:r>
    </w:p>
    <w:p w14:paraId="60EBA16B" w14:textId="77777777" w:rsidR="00FB7DF8" w:rsidRPr="00186931" w:rsidRDefault="00F0234F" w:rsidP="00113B56">
      <w:pPr>
        <w:spacing w:before="182"/>
        <w:ind w:right="-540"/>
        <w:rPr>
          <w:rFonts w:asciiTheme="minorHAnsi" w:hAnsiTheme="minorHAnsi" w:cstheme="minorHAnsi"/>
        </w:rPr>
      </w:pPr>
      <w:r w:rsidRPr="00186931">
        <w:rPr>
          <w:rFonts w:asciiTheme="minorHAnsi" w:hAnsiTheme="minorHAnsi" w:cstheme="minorHAnsi"/>
        </w:rPr>
        <w:t>Please</w:t>
      </w:r>
      <w:r w:rsidRPr="00186931">
        <w:rPr>
          <w:rFonts w:asciiTheme="minorHAnsi" w:hAnsiTheme="minorHAnsi" w:cstheme="minorHAnsi"/>
          <w:spacing w:val="-3"/>
        </w:rPr>
        <w:t xml:space="preserve"> </w:t>
      </w:r>
      <w:r w:rsidRPr="00186931">
        <w:rPr>
          <w:rFonts w:asciiTheme="minorHAnsi" w:hAnsiTheme="minorHAnsi" w:cstheme="minorHAnsi"/>
        </w:rPr>
        <w:t>consider</w:t>
      </w:r>
      <w:r w:rsidRPr="00186931">
        <w:rPr>
          <w:rFonts w:asciiTheme="minorHAnsi" w:hAnsiTheme="minorHAnsi" w:cstheme="minorHAnsi"/>
          <w:spacing w:val="-3"/>
        </w:rPr>
        <w:t xml:space="preserve"> </w:t>
      </w:r>
      <w:r w:rsidRPr="00186931">
        <w:rPr>
          <w:rFonts w:asciiTheme="minorHAnsi" w:hAnsiTheme="minorHAnsi" w:cstheme="minorHAnsi"/>
        </w:rPr>
        <w:t>the</w:t>
      </w:r>
      <w:r w:rsidRPr="00186931">
        <w:rPr>
          <w:rFonts w:asciiTheme="minorHAnsi" w:hAnsiTheme="minorHAnsi" w:cstheme="minorHAnsi"/>
          <w:spacing w:val="-2"/>
        </w:rPr>
        <w:t xml:space="preserve"> following:</w:t>
      </w:r>
    </w:p>
    <w:p w14:paraId="4A9C718B" w14:textId="77777777" w:rsidR="00FB7DF8" w:rsidRPr="00186931" w:rsidRDefault="00FB7DF8" w:rsidP="00113B56">
      <w:pPr>
        <w:spacing w:before="1"/>
        <w:ind w:right="-540"/>
        <w:rPr>
          <w:rFonts w:asciiTheme="minorHAnsi" w:hAnsiTheme="minorHAnsi" w:cstheme="minorHAnsi"/>
        </w:rPr>
      </w:pPr>
    </w:p>
    <w:p w14:paraId="6EBCBC02" w14:textId="77777777" w:rsidR="00FB7DF8" w:rsidRPr="00186931" w:rsidRDefault="00F0234F" w:rsidP="00113B56">
      <w:pPr>
        <w:spacing w:line="197" w:lineRule="auto"/>
        <w:ind w:right="-540"/>
        <w:jc w:val="both"/>
        <w:rPr>
          <w:rFonts w:asciiTheme="minorHAnsi" w:hAnsiTheme="minorHAnsi" w:cstheme="minorHAnsi"/>
        </w:rPr>
      </w:pPr>
      <w:r w:rsidRPr="00186931">
        <w:rPr>
          <w:rFonts w:asciiTheme="minorHAnsi" w:hAnsiTheme="minorHAnsi" w:cstheme="minorHAnsi"/>
        </w:rPr>
        <w:t>You should contact a HUD Counselor at HUD’s National Servicing Center at (877) 622-8525/TDD (800) 877-8339 or the Homeownership Preservation Foundation (888-995-HOPE) to speak with counselors who can provide assistance and may be able to help you avoid foreclosure.</w:t>
      </w:r>
    </w:p>
    <w:p w14:paraId="598582C0" w14:textId="77777777" w:rsidR="00FB7DF8" w:rsidRPr="00186931" w:rsidRDefault="00F0234F" w:rsidP="00113B56">
      <w:pPr>
        <w:numPr>
          <w:ilvl w:val="0"/>
          <w:numId w:val="1"/>
        </w:numPr>
        <w:tabs>
          <w:tab w:val="left" w:pos="728"/>
        </w:tabs>
        <w:spacing w:line="197" w:lineRule="auto"/>
        <w:ind w:left="728" w:right="-540" w:hanging="250"/>
        <w:rPr>
          <w:rFonts w:asciiTheme="minorHAnsi" w:hAnsiTheme="minorHAnsi" w:cstheme="minorHAnsi"/>
        </w:rPr>
      </w:pPr>
      <w:r w:rsidRPr="00186931">
        <w:rPr>
          <w:rFonts w:asciiTheme="minorHAnsi" w:hAnsiTheme="minorHAnsi" w:cstheme="minorHAnsi"/>
        </w:rPr>
        <w:t>There</w:t>
      </w:r>
      <w:r w:rsidRPr="00186931">
        <w:rPr>
          <w:rFonts w:asciiTheme="minorHAnsi" w:hAnsiTheme="minorHAnsi" w:cstheme="minorHAnsi"/>
          <w:spacing w:val="-3"/>
        </w:rPr>
        <w:t xml:space="preserve"> </w:t>
      </w:r>
      <w:r w:rsidRPr="00186931">
        <w:rPr>
          <w:rFonts w:asciiTheme="minorHAnsi" w:hAnsiTheme="minorHAnsi" w:cstheme="minorHAnsi"/>
        </w:rPr>
        <w:t>may</w:t>
      </w:r>
      <w:r w:rsidRPr="00186931">
        <w:rPr>
          <w:rFonts w:asciiTheme="minorHAnsi" w:hAnsiTheme="minorHAnsi" w:cstheme="minorHAnsi"/>
          <w:spacing w:val="-3"/>
        </w:rPr>
        <w:t xml:space="preserve"> </w:t>
      </w:r>
      <w:r w:rsidRPr="00186931">
        <w:rPr>
          <w:rFonts w:asciiTheme="minorHAnsi" w:hAnsiTheme="minorHAnsi" w:cstheme="minorHAnsi"/>
        </w:rPr>
        <w:t>be</w:t>
      </w:r>
      <w:r w:rsidRPr="00186931">
        <w:rPr>
          <w:rFonts w:asciiTheme="minorHAnsi" w:hAnsiTheme="minorHAnsi" w:cstheme="minorHAnsi"/>
          <w:spacing w:val="-3"/>
        </w:rPr>
        <w:t xml:space="preserve"> </w:t>
      </w:r>
      <w:r w:rsidRPr="00186931">
        <w:rPr>
          <w:rFonts w:asciiTheme="minorHAnsi" w:hAnsiTheme="minorHAnsi" w:cstheme="minorHAnsi"/>
        </w:rPr>
        <w:t>homeownership</w:t>
      </w:r>
      <w:r w:rsidRPr="00186931">
        <w:rPr>
          <w:rFonts w:asciiTheme="minorHAnsi" w:hAnsiTheme="minorHAnsi" w:cstheme="minorHAnsi"/>
          <w:spacing w:val="-3"/>
        </w:rPr>
        <w:t xml:space="preserve"> </w:t>
      </w:r>
      <w:r w:rsidRPr="00186931">
        <w:rPr>
          <w:rFonts w:asciiTheme="minorHAnsi" w:hAnsiTheme="minorHAnsi" w:cstheme="minorHAnsi"/>
        </w:rPr>
        <w:t>assistance</w:t>
      </w:r>
      <w:r w:rsidRPr="00186931">
        <w:rPr>
          <w:rFonts w:asciiTheme="minorHAnsi" w:hAnsiTheme="minorHAnsi" w:cstheme="minorHAnsi"/>
          <w:spacing w:val="-3"/>
        </w:rPr>
        <w:t xml:space="preserve"> </w:t>
      </w:r>
      <w:r w:rsidRPr="00186931">
        <w:rPr>
          <w:rFonts w:asciiTheme="minorHAnsi" w:hAnsiTheme="minorHAnsi" w:cstheme="minorHAnsi"/>
        </w:rPr>
        <w:t>options</w:t>
      </w:r>
      <w:r w:rsidRPr="00186931">
        <w:rPr>
          <w:rFonts w:asciiTheme="minorHAnsi" w:hAnsiTheme="minorHAnsi" w:cstheme="minorHAnsi"/>
          <w:spacing w:val="-3"/>
        </w:rPr>
        <w:t xml:space="preserve"> </w:t>
      </w:r>
      <w:r w:rsidRPr="00186931">
        <w:rPr>
          <w:rFonts w:asciiTheme="minorHAnsi" w:hAnsiTheme="minorHAnsi" w:cstheme="minorHAnsi"/>
        </w:rPr>
        <w:t>available,</w:t>
      </w:r>
      <w:r w:rsidRPr="00186931">
        <w:rPr>
          <w:rFonts w:asciiTheme="minorHAnsi" w:hAnsiTheme="minorHAnsi" w:cstheme="minorHAnsi"/>
          <w:spacing w:val="-3"/>
        </w:rPr>
        <w:t xml:space="preserve"> </w:t>
      </w:r>
      <w:r w:rsidRPr="00186931">
        <w:rPr>
          <w:rFonts w:asciiTheme="minorHAnsi" w:hAnsiTheme="minorHAnsi" w:cstheme="minorHAnsi"/>
        </w:rPr>
        <w:t>and</w:t>
      </w:r>
      <w:r w:rsidRPr="00186931">
        <w:rPr>
          <w:rFonts w:asciiTheme="minorHAnsi" w:hAnsiTheme="minorHAnsi" w:cstheme="minorHAnsi"/>
          <w:spacing w:val="-3"/>
        </w:rPr>
        <w:t xml:space="preserve"> </w:t>
      </w:r>
      <w:r w:rsidRPr="00186931">
        <w:rPr>
          <w:rFonts w:asciiTheme="minorHAnsi" w:hAnsiTheme="minorHAnsi" w:cstheme="minorHAnsi"/>
        </w:rPr>
        <w:t>you</w:t>
      </w:r>
      <w:r w:rsidRPr="00186931">
        <w:rPr>
          <w:rFonts w:asciiTheme="minorHAnsi" w:hAnsiTheme="minorHAnsi" w:cstheme="minorHAnsi"/>
          <w:spacing w:val="-3"/>
        </w:rPr>
        <w:t xml:space="preserve"> </w:t>
      </w:r>
      <w:r w:rsidRPr="00186931">
        <w:rPr>
          <w:rFonts w:asciiTheme="minorHAnsi" w:hAnsiTheme="minorHAnsi" w:cstheme="minorHAnsi"/>
        </w:rPr>
        <w:t>can</w:t>
      </w:r>
      <w:r w:rsidRPr="00186931">
        <w:rPr>
          <w:rFonts w:asciiTheme="minorHAnsi" w:hAnsiTheme="minorHAnsi" w:cstheme="minorHAnsi"/>
          <w:spacing w:val="-3"/>
        </w:rPr>
        <w:t xml:space="preserve"> </w:t>
      </w:r>
      <w:r w:rsidRPr="00186931">
        <w:rPr>
          <w:rFonts w:asciiTheme="minorHAnsi" w:hAnsiTheme="minorHAnsi" w:cstheme="minorHAnsi"/>
        </w:rPr>
        <w:t>reach</w:t>
      </w:r>
      <w:r w:rsidRPr="00186931">
        <w:rPr>
          <w:rFonts w:asciiTheme="minorHAnsi" w:hAnsiTheme="minorHAnsi" w:cstheme="minorHAnsi"/>
          <w:spacing w:val="-3"/>
        </w:rPr>
        <w:t xml:space="preserve"> </w:t>
      </w:r>
      <w:r w:rsidRPr="00186931">
        <w:rPr>
          <w:rFonts w:asciiTheme="minorHAnsi" w:hAnsiTheme="minorHAnsi" w:cstheme="minorHAnsi"/>
        </w:rPr>
        <w:t>a Flat Branch Loss Mitigation Specialist at 877-350-0350 and select option #2 to discuss these options.</w:t>
      </w:r>
    </w:p>
    <w:p w14:paraId="71F5DA7C" w14:textId="77777777" w:rsidR="00FB7DF8" w:rsidRPr="00186931" w:rsidRDefault="00F0234F" w:rsidP="00113B56">
      <w:pPr>
        <w:numPr>
          <w:ilvl w:val="0"/>
          <w:numId w:val="1"/>
        </w:numPr>
        <w:tabs>
          <w:tab w:val="left" w:pos="728"/>
        </w:tabs>
        <w:spacing w:line="197" w:lineRule="auto"/>
        <w:ind w:left="728" w:right="-540" w:hanging="250"/>
        <w:rPr>
          <w:rFonts w:asciiTheme="minorHAnsi" w:hAnsiTheme="minorHAnsi" w:cstheme="minorHAnsi"/>
        </w:rPr>
      </w:pPr>
      <w:r w:rsidRPr="00186931">
        <w:rPr>
          <w:rFonts w:asciiTheme="minorHAnsi" w:hAnsiTheme="minorHAnsi" w:cstheme="minorHAnsi"/>
        </w:rPr>
        <w:t>Avoid</w:t>
      </w:r>
      <w:r w:rsidRPr="00186931">
        <w:rPr>
          <w:rFonts w:asciiTheme="minorHAnsi" w:hAnsiTheme="minorHAnsi" w:cstheme="minorHAnsi"/>
          <w:spacing w:val="-2"/>
        </w:rPr>
        <w:t xml:space="preserve"> </w:t>
      </w:r>
      <w:r w:rsidRPr="00186931">
        <w:rPr>
          <w:rFonts w:asciiTheme="minorHAnsi" w:hAnsiTheme="minorHAnsi" w:cstheme="minorHAnsi"/>
        </w:rPr>
        <w:t>Foreclosure</w:t>
      </w:r>
      <w:r w:rsidRPr="00186931">
        <w:rPr>
          <w:rFonts w:asciiTheme="minorHAnsi" w:hAnsiTheme="minorHAnsi" w:cstheme="minorHAnsi"/>
          <w:spacing w:val="-2"/>
        </w:rPr>
        <w:t xml:space="preserve"> </w:t>
      </w:r>
      <w:r w:rsidRPr="00186931">
        <w:rPr>
          <w:rFonts w:asciiTheme="minorHAnsi" w:hAnsiTheme="minorHAnsi" w:cstheme="minorHAnsi"/>
        </w:rPr>
        <w:t>Scams:</w:t>
      </w:r>
      <w:r w:rsidRPr="00186931">
        <w:rPr>
          <w:rFonts w:asciiTheme="minorHAnsi" w:hAnsiTheme="minorHAnsi" w:cstheme="minorHAnsi"/>
          <w:spacing w:val="-2"/>
        </w:rPr>
        <w:t xml:space="preserve"> </w:t>
      </w:r>
      <w:r w:rsidRPr="00186931">
        <w:rPr>
          <w:rFonts w:asciiTheme="minorHAnsi" w:hAnsiTheme="minorHAnsi" w:cstheme="minorHAnsi"/>
        </w:rPr>
        <w:t>Do</w:t>
      </w:r>
      <w:r w:rsidRPr="00186931">
        <w:rPr>
          <w:rFonts w:asciiTheme="minorHAnsi" w:hAnsiTheme="minorHAnsi" w:cstheme="minorHAnsi"/>
          <w:spacing w:val="-2"/>
        </w:rPr>
        <w:t xml:space="preserve"> </w:t>
      </w:r>
      <w:r w:rsidRPr="00186931">
        <w:rPr>
          <w:rFonts w:asciiTheme="minorHAnsi" w:hAnsiTheme="minorHAnsi" w:cstheme="minorHAnsi"/>
        </w:rPr>
        <w:t>your</w:t>
      </w:r>
      <w:r w:rsidRPr="00186931">
        <w:rPr>
          <w:rFonts w:asciiTheme="minorHAnsi" w:hAnsiTheme="minorHAnsi" w:cstheme="minorHAnsi"/>
          <w:spacing w:val="-2"/>
        </w:rPr>
        <w:t xml:space="preserve"> </w:t>
      </w:r>
      <w:r w:rsidRPr="00186931">
        <w:rPr>
          <w:rFonts w:asciiTheme="minorHAnsi" w:hAnsiTheme="minorHAnsi" w:cstheme="minorHAnsi"/>
        </w:rPr>
        <w:t>research,</w:t>
      </w:r>
      <w:r w:rsidRPr="00186931">
        <w:rPr>
          <w:rFonts w:asciiTheme="minorHAnsi" w:hAnsiTheme="minorHAnsi" w:cstheme="minorHAnsi"/>
          <w:spacing w:val="-2"/>
        </w:rPr>
        <w:t xml:space="preserve"> </w:t>
      </w:r>
      <w:r w:rsidRPr="00186931">
        <w:rPr>
          <w:rFonts w:asciiTheme="minorHAnsi" w:hAnsiTheme="minorHAnsi" w:cstheme="minorHAnsi"/>
        </w:rPr>
        <w:t>make</w:t>
      </w:r>
      <w:r w:rsidRPr="00186931">
        <w:rPr>
          <w:rFonts w:asciiTheme="minorHAnsi" w:hAnsiTheme="minorHAnsi" w:cstheme="minorHAnsi"/>
          <w:spacing w:val="-2"/>
        </w:rPr>
        <w:t xml:space="preserve"> </w:t>
      </w:r>
      <w:r w:rsidRPr="00186931">
        <w:rPr>
          <w:rFonts w:asciiTheme="minorHAnsi" w:hAnsiTheme="minorHAnsi" w:cstheme="minorHAnsi"/>
        </w:rPr>
        <w:t>sure</w:t>
      </w:r>
      <w:r w:rsidRPr="00186931">
        <w:rPr>
          <w:rFonts w:asciiTheme="minorHAnsi" w:hAnsiTheme="minorHAnsi" w:cstheme="minorHAnsi"/>
          <w:spacing w:val="-2"/>
        </w:rPr>
        <w:t xml:space="preserve"> </w:t>
      </w:r>
      <w:r w:rsidRPr="00186931">
        <w:rPr>
          <w:rFonts w:asciiTheme="minorHAnsi" w:hAnsiTheme="minorHAnsi" w:cstheme="minorHAnsi"/>
        </w:rPr>
        <w:t>you</w:t>
      </w:r>
      <w:r w:rsidRPr="00186931">
        <w:rPr>
          <w:rFonts w:asciiTheme="minorHAnsi" w:hAnsiTheme="minorHAnsi" w:cstheme="minorHAnsi"/>
          <w:spacing w:val="-2"/>
        </w:rPr>
        <w:t xml:space="preserve"> </w:t>
      </w:r>
      <w:r w:rsidRPr="00186931">
        <w:rPr>
          <w:rFonts w:asciiTheme="minorHAnsi" w:hAnsiTheme="minorHAnsi" w:cstheme="minorHAnsi"/>
        </w:rPr>
        <w:t>are</w:t>
      </w:r>
      <w:r w:rsidRPr="00186931">
        <w:rPr>
          <w:rFonts w:asciiTheme="minorHAnsi" w:hAnsiTheme="minorHAnsi" w:cstheme="minorHAnsi"/>
          <w:spacing w:val="-2"/>
        </w:rPr>
        <w:t xml:space="preserve"> </w:t>
      </w:r>
      <w:r w:rsidRPr="00186931">
        <w:rPr>
          <w:rFonts w:asciiTheme="minorHAnsi" w:hAnsiTheme="minorHAnsi" w:cstheme="minorHAnsi"/>
        </w:rPr>
        <w:t>working</w:t>
      </w:r>
      <w:r w:rsidRPr="00186931">
        <w:rPr>
          <w:rFonts w:asciiTheme="minorHAnsi" w:hAnsiTheme="minorHAnsi" w:cstheme="minorHAnsi"/>
          <w:spacing w:val="-2"/>
        </w:rPr>
        <w:t xml:space="preserve"> </w:t>
      </w:r>
      <w:r w:rsidRPr="00186931">
        <w:rPr>
          <w:rFonts w:asciiTheme="minorHAnsi" w:hAnsiTheme="minorHAnsi" w:cstheme="minorHAnsi"/>
        </w:rPr>
        <w:t>with</w:t>
      </w:r>
      <w:r w:rsidRPr="00186931">
        <w:rPr>
          <w:rFonts w:asciiTheme="minorHAnsi" w:hAnsiTheme="minorHAnsi" w:cstheme="minorHAnsi"/>
          <w:spacing w:val="-2"/>
        </w:rPr>
        <w:t xml:space="preserve"> </w:t>
      </w:r>
      <w:r w:rsidRPr="00186931">
        <w:rPr>
          <w:rFonts w:asciiTheme="minorHAnsi" w:hAnsiTheme="minorHAnsi" w:cstheme="minorHAnsi"/>
        </w:rPr>
        <w:t>a</w:t>
      </w:r>
      <w:r w:rsidRPr="00186931">
        <w:rPr>
          <w:rFonts w:asciiTheme="minorHAnsi" w:hAnsiTheme="minorHAnsi" w:cstheme="minorHAnsi"/>
          <w:spacing w:val="-2"/>
        </w:rPr>
        <w:t xml:space="preserve"> </w:t>
      </w:r>
      <w:r w:rsidRPr="00186931">
        <w:rPr>
          <w:rFonts w:asciiTheme="minorHAnsi" w:hAnsiTheme="minorHAnsi" w:cstheme="minorHAnsi"/>
        </w:rPr>
        <w:t xml:space="preserve">reputable </w:t>
      </w:r>
      <w:r w:rsidRPr="00186931">
        <w:rPr>
          <w:rFonts w:asciiTheme="minorHAnsi" w:hAnsiTheme="minorHAnsi" w:cstheme="minorHAnsi"/>
          <w:spacing w:val="-2"/>
        </w:rPr>
        <w:t>company.</w:t>
      </w:r>
    </w:p>
    <w:p w14:paraId="79785C6D" w14:textId="52F71D35" w:rsidR="00FB7DF8" w:rsidRPr="00186931" w:rsidRDefault="00FB7DF8" w:rsidP="00113B56">
      <w:pPr>
        <w:spacing w:line="231" w:lineRule="atLeast"/>
        <w:ind w:left="728" w:right="-540"/>
        <w:rPr>
          <w:rFonts w:asciiTheme="minorHAnsi" w:hAnsiTheme="minorHAnsi" w:cstheme="minorHAnsi"/>
        </w:rPr>
      </w:pPr>
      <w:hyperlink r:id="rId17" w:history="1">
        <w:r w:rsidRPr="00186931">
          <w:rPr>
            <w:rFonts w:asciiTheme="minorHAnsi" w:hAnsiTheme="minorHAnsi" w:cstheme="minorHAnsi"/>
            <w:color w:val="000000"/>
            <w:spacing w:val="-2"/>
            <w:u w:val="single" w:color="000000"/>
          </w:rPr>
          <w:t>http://www.consumer.ftc.gov/articles/0100-mortgage-relief-scams</w:t>
        </w:r>
      </w:hyperlink>
    </w:p>
    <w:p w14:paraId="197EB5F7" w14:textId="77777777" w:rsidR="00FB7DF8" w:rsidRPr="00186931" w:rsidRDefault="00FB7DF8" w:rsidP="00113B56">
      <w:pPr>
        <w:spacing w:line="197" w:lineRule="auto"/>
        <w:ind w:left="119" w:right="-540"/>
        <w:jc w:val="both"/>
        <w:rPr>
          <w:rFonts w:asciiTheme="minorHAnsi" w:hAnsiTheme="minorHAnsi" w:cstheme="minorHAnsi"/>
        </w:rPr>
      </w:pPr>
    </w:p>
    <w:p w14:paraId="4492E8BB" w14:textId="77777777" w:rsidR="00113B56" w:rsidRDefault="00113B56" w:rsidP="00113B56">
      <w:pPr>
        <w:spacing w:line="197" w:lineRule="auto"/>
        <w:ind w:right="-540"/>
        <w:jc w:val="both"/>
        <w:rPr>
          <w:rFonts w:asciiTheme="minorHAnsi" w:hAnsiTheme="minorHAnsi" w:cstheme="minorHAnsi"/>
        </w:rPr>
      </w:pPr>
    </w:p>
    <w:p w14:paraId="78EF94F9" w14:textId="154CF655" w:rsidR="00FB7DF8" w:rsidRDefault="00F0234F" w:rsidP="005F1878">
      <w:pPr>
        <w:ind w:right="-540"/>
        <w:jc w:val="both"/>
        <w:rPr>
          <w:rFonts w:asciiTheme="minorHAnsi" w:hAnsiTheme="minorHAnsi" w:cstheme="minorHAnsi"/>
        </w:rPr>
      </w:pPr>
      <w:r w:rsidRPr="00186931">
        <w:rPr>
          <w:rFonts w:asciiTheme="minorHAnsi" w:hAnsiTheme="minorHAnsi" w:cstheme="minorHAnsi"/>
        </w:rPr>
        <w:t>If you pay the past due amount, and any additional monthly payments, late charges or fees that may become</w:t>
      </w:r>
      <w:r w:rsidRPr="00186931">
        <w:rPr>
          <w:rFonts w:asciiTheme="minorHAnsi" w:hAnsiTheme="minorHAnsi" w:cstheme="minorHAnsi"/>
          <w:spacing w:val="-2"/>
        </w:rPr>
        <w:t xml:space="preserve"> </w:t>
      </w:r>
      <w:r w:rsidRPr="00186931">
        <w:rPr>
          <w:rFonts w:asciiTheme="minorHAnsi" w:hAnsiTheme="minorHAnsi" w:cstheme="minorHAnsi"/>
        </w:rPr>
        <w:t>due</w:t>
      </w:r>
      <w:r w:rsidRPr="00186931">
        <w:rPr>
          <w:rFonts w:asciiTheme="minorHAnsi" w:hAnsiTheme="minorHAnsi" w:cstheme="minorHAnsi"/>
          <w:spacing w:val="-2"/>
        </w:rPr>
        <w:t xml:space="preserve"> </w:t>
      </w:r>
      <w:r w:rsidRPr="00186931">
        <w:rPr>
          <w:rFonts w:asciiTheme="minorHAnsi" w:hAnsiTheme="minorHAnsi" w:cstheme="minorHAnsi"/>
        </w:rPr>
        <w:t>between</w:t>
      </w:r>
      <w:r w:rsidRPr="00186931">
        <w:rPr>
          <w:rFonts w:asciiTheme="minorHAnsi" w:hAnsiTheme="minorHAnsi" w:cstheme="minorHAnsi"/>
          <w:spacing w:val="-2"/>
        </w:rPr>
        <w:t xml:space="preserve"> </w:t>
      </w:r>
      <w:r w:rsidRPr="00186931">
        <w:rPr>
          <w:rFonts w:asciiTheme="minorHAnsi" w:hAnsiTheme="minorHAnsi" w:cstheme="minorHAnsi"/>
        </w:rPr>
        <w:t>the</w:t>
      </w:r>
      <w:r w:rsidRPr="00186931">
        <w:rPr>
          <w:rFonts w:asciiTheme="minorHAnsi" w:hAnsiTheme="minorHAnsi" w:cstheme="minorHAnsi"/>
          <w:spacing w:val="-2"/>
        </w:rPr>
        <w:t xml:space="preserve"> </w:t>
      </w:r>
      <w:r w:rsidRPr="00186931">
        <w:rPr>
          <w:rFonts w:asciiTheme="minorHAnsi" w:hAnsiTheme="minorHAnsi" w:cstheme="minorHAnsi"/>
        </w:rPr>
        <w:t>date</w:t>
      </w:r>
      <w:r w:rsidRPr="00186931">
        <w:rPr>
          <w:rFonts w:asciiTheme="minorHAnsi" w:hAnsiTheme="minorHAnsi" w:cstheme="minorHAnsi"/>
          <w:spacing w:val="-2"/>
        </w:rPr>
        <w:t xml:space="preserve"> </w:t>
      </w:r>
      <w:r w:rsidRPr="00186931">
        <w:rPr>
          <w:rFonts w:asciiTheme="minorHAnsi" w:hAnsiTheme="minorHAnsi" w:cstheme="minorHAnsi"/>
        </w:rPr>
        <w:t>of</w:t>
      </w:r>
      <w:r w:rsidRPr="00186931">
        <w:rPr>
          <w:rFonts w:asciiTheme="minorHAnsi" w:hAnsiTheme="minorHAnsi" w:cstheme="minorHAnsi"/>
          <w:spacing w:val="-2"/>
        </w:rPr>
        <w:t xml:space="preserve"> </w:t>
      </w:r>
      <w:r w:rsidRPr="00186931">
        <w:rPr>
          <w:rFonts w:asciiTheme="minorHAnsi" w:hAnsiTheme="minorHAnsi" w:cstheme="minorHAnsi"/>
        </w:rPr>
        <w:t>this</w:t>
      </w:r>
      <w:r w:rsidRPr="00186931">
        <w:rPr>
          <w:rFonts w:asciiTheme="minorHAnsi" w:hAnsiTheme="minorHAnsi" w:cstheme="minorHAnsi"/>
          <w:spacing w:val="-1"/>
        </w:rPr>
        <w:t xml:space="preserve"> </w:t>
      </w:r>
      <w:r w:rsidRPr="00186931">
        <w:rPr>
          <w:rFonts w:asciiTheme="minorHAnsi" w:hAnsiTheme="minorHAnsi" w:cstheme="minorHAnsi"/>
        </w:rPr>
        <w:t>notice</w:t>
      </w:r>
      <w:r w:rsidRPr="00186931">
        <w:rPr>
          <w:rFonts w:asciiTheme="minorHAnsi" w:hAnsiTheme="minorHAnsi" w:cstheme="minorHAnsi"/>
          <w:spacing w:val="-2"/>
        </w:rPr>
        <w:t xml:space="preserve"> </w:t>
      </w:r>
      <w:r w:rsidRPr="00186931">
        <w:rPr>
          <w:rFonts w:asciiTheme="minorHAnsi" w:hAnsiTheme="minorHAnsi" w:cstheme="minorHAnsi"/>
        </w:rPr>
        <w:t>and</w:t>
      </w:r>
      <w:r w:rsidRPr="00186931">
        <w:rPr>
          <w:rFonts w:asciiTheme="minorHAnsi" w:hAnsiTheme="minorHAnsi" w:cstheme="minorHAnsi"/>
          <w:spacing w:val="-2"/>
        </w:rPr>
        <w:t xml:space="preserve"> </w:t>
      </w:r>
      <w:r w:rsidRPr="00186931">
        <w:rPr>
          <w:rFonts w:asciiTheme="minorHAnsi" w:hAnsiTheme="minorHAnsi" w:cstheme="minorHAnsi"/>
        </w:rPr>
        <w:t>the</w:t>
      </w:r>
      <w:r w:rsidRPr="00186931">
        <w:rPr>
          <w:rFonts w:asciiTheme="minorHAnsi" w:hAnsiTheme="minorHAnsi" w:cstheme="minorHAnsi"/>
          <w:spacing w:val="-2"/>
        </w:rPr>
        <w:t xml:space="preserve"> </w:t>
      </w:r>
      <w:r w:rsidRPr="00186931">
        <w:rPr>
          <w:rFonts w:asciiTheme="minorHAnsi" w:hAnsiTheme="minorHAnsi" w:cstheme="minorHAnsi"/>
        </w:rPr>
        <w:t>date</w:t>
      </w:r>
      <w:r w:rsidRPr="00186931">
        <w:rPr>
          <w:rFonts w:asciiTheme="minorHAnsi" w:hAnsiTheme="minorHAnsi" w:cstheme="minorHAnsi"/>
          <w:spacing w:val="-2"/>
        </w:rPr>
        <w:t xml:space="preserve"> </w:t>
      </w:r>
      <w:r w:rsidRPr="00186931">
        <w:rPr>
          <w:rFonts w:asciiTheme="minorHAnsi" w:hAnsiTheme="minorHAnsi" w:cstheme="minorHAnsi"/>
        </w:rPr>
        <w:t>when</w:t>
      </w:r>
      <w:r w:rsidRPr="00186931">
        <w:rPr>
          <w:rFonts w:asciiTheme="minorHAnsi" w:hAnsiTheme="minorHAnsi" w:cstheme="minorHAnsi"/>
          <w:spacing w:val="-2"/>
        </w:rPr>
        <w:t xml:space="preserve"> </w:t>
      </w:r>
      <w:r w:rsidRPr="00186931">
        <w:rPr>
          <w:rFonts w:asciiTheme="minorHAnsi" w:hAnsiTheme="minorHAnsi" w:cstheme="minorHAnsi"/>
        </w:rPr>
        <w:t>you</w:t>
      </w:r>
      <w:r w:rsidRPr="00186931">
        <w:rPr>
          <w:rFonts w:asciiTheme="minorHAnsi" w:hAnsiTheme="minorHAnsi" w:cstheme="minorHAnsi"/>
          <w:spacing w:val="-2"/>
        </w:rPr>
        <w:t xml:space="preserve"> </w:t>
      </w:r>
      <w:r w:rsidRPr="00186931">
        <w:rPr>
          <w:rFonts w:asciiTheme="minorHAnsi" w:hAnsiTheme="minorHAnsi" w:cstheme="minorHAnsi"/>
        </w:rPr>
        <w:t>make</w:t>
      </w:r>
      <w:r w:rsidRPr="00186931">
        <w:rPr>
          <w:rFonts w:asciiTheme="minorHAnsi" w:hAnsiTheme="minorHAnsi" w:cstheme="minorHAnsi"/>
          <w:spacing w:val="-2"/>
        </w:rPr>
        <w:t xml:space="preserve"> </w:t>
      </w:r>
      <w:r w:rsidRPr="00186931">
        <w:rPr>
          <w:rFonts w:asciiTheme="minorHAnsi" w:hAnsiTheme="minorHAnsi" w:cstheme="minorHAnsi"/>
        </w:rPr>
        <w:t>your</w:t>
      </w:r>
      <w:r w:rsidRPr="00186931">
        <w:rPr>
          <w:rFonts w:asciiTheme="minorHAnsi" w:hAnsiTheme="minorHAnsi" w:cstheme="minorHAnsi"/>
          <w:spacing w:val="-2"/>
        </w:rPr>
        <w:t xml:space="preserve"> </w:t>
      </w:r>
      <w:r w:rsidRPr="00186931">
        <w:rPr>
          <w:rFonts w:asciiTheme="minorHAnsi" w:hAnsiTheme="minorHAnsi" w:cstheme="minorHAnsi"/>
        </w:rPr>
        <w:t>payment,</w:t>
      </w:r>
      <w:r w:rsidRPr="00186931">
        <w:rPr>
          <w:rFonts w:asciiTheme="minorHAnsi" w:hAnsiTheme="minorHAnsi" w:cstheme="minorHAnsi"/>
          <w:spacing w:val="-1"/>
        </w:rPr>
        <w:t xml:space="preserve"> </w:t>
      </w:r>
      <w:r w:rsidRPr="00186931">
        <w:rPr>
          <w:rFonts w:asciiTheme="minorHAnsi" w:hAnsiTheme="minorHAnsi" w:cstheme="minorHAnsi"/>
        </w:rPr>
        <w:t>your</w:t>
      </w:r>
      <w:r w:rsidRPr="00186931">
        <w:rPr>
          <w:rFonts w:asciiTheme="minorHAnsi" w:hAnsiTheme="minorHAnsi" w:cstheme="minorHAnsi"/>
          <w:spacing w:val="-2"/>
        </w:rPr>
        <w:t xml:space="preserve"> </w:t>
      </w:r>
      <w:r w:rsidRPr="00186931">
        <w:rPr>
          <w:rFonts w:asciiTheme="minorHAnsi" w:hAnsiTheme="minorHAnsi" w:cstheme="minorHAnsi"/>
        </w:rPr>
        <w:t>account will be considered up-to-date, and you can continue to make your regular monthly payments.</w:t>
      </w:r>
    </w:p>
    <w:p w14:paraId="11736F13" w14:textId="77777777" w:rsidR="00A15B86" w:rsidRPr="00186931" w:rsidRDefault="00A15B86" w:rsidP="005F1878">
      <w:pPr>
        <w:ind w:right="-540"/>
        <w:jc w:val="both"/>
        <w:rPr>
          <w:rFonts w:asciiTheme="minorHAnsi" w:hAnsiTheme="minorHAnsi" w:cstheme="minorHAnsi"/>
        </w:rPr>
      </w:pPr>
    </w:p>
    <w:p w14:paraId="1A331676" w14:textId="77777777" w:rsidR="00FB7DF8" w:rsidRDefault="00F0234F" w:rsidP="00113B56">
      <w:pPr>
        <w:spacing w:before="182"/>
        <w:ind w:right="-540"/>
        <w:rPr>
          <w:rFonts w:asciiTheme="minorHAnsi" w:hAnsiTheme="minorHAnsi" w:cstheme="minorHAnsi"/>
          <w:spacing w:val="-2"/>
        </w:rPr>
      </w:pPr>
      <w:r w:rsidRPr="00186931">
        <w:rPr>
          <w:rFonts w:asciiTheme="minorHAnsi" w:hAnsiTheme="minorHAnsi" w:cstheme="minorHAnsi"/>
          <w:spacing w:val="-2"/>
        </w:rPr>
        <w:t>Sincerely,</w:t>
      </w:r>
    </w:p>
    <w:p w14:paraId="5C9ED8E5" w14:textId="77777777" w:rsidR="00952545" w:rsidRPr="00186931" w:rsidRDefault="00952545" w:rsidP="00952545">
      <w:pPr>
        <w:ind w:right="-540"/>
        <w:rPr>
          <w:rFonts w:asciiTheme="minorHAnsi" w:hAnsiTheme="minorHAnsi" w:cstheme="minorHAnsi"/>
        </w:rPr>
      </w:pPr>
    </w:p>
    <w:p w14:paraId="34F1660A" w14:textId="77777777" w:rsidR="00FB7DF8" w:rsidRPr="00186931" w:rsidRDefault="00F0234F" w:rsidP="00113B56">
      <w:pPr>
        <w:spacing w:before="171" w:line="244" w:lineRule="atLeast"/>
        <w:ind w:right="-540"/>
        <w:rPr>
          <w:rFonts w:asciiTheme="minorHAnsi" w:hAnsiTheme="minorHAnsi" w:cstheme="minorHAnsi"/>
        </w:rPr>
      </w:pPr>
      <w:r w:rsidRPr="00186931">
        <w:rPr>
          <w:rFonts w:asciiTheme="minorHAnsi" w:hAnsiTheme="minorHAnsi" w:cstheme="minorHAnsi"/>
        </w:rPr>
        <w:t>Default</w:t>
      </w:r>
      <w:r w:rsidRPr="00186931">
        <w:rPr>
          <w:rFonts w:asciiTheme="minorHAnsi" w:hAnsiTheme="minorHAnsi" w:cstheme="minorHAnsi"/>
          <w:spacing w:val="-7"/>
        </w:rPr>
        <w:t xml:space="preserve"> </w:t>
      </w:r>
      <w:r w:rsidRPr="00186931">
        <w:rPr>
          <w:rFonts w:asciiTheme="minorHAnsi" w:hAnsiTheme="minorHAnsi" w:cstheme="minorHAnsi"/>
          <w:spacing w:val="-2"/>
        </w:rPr>
        <w:t>Department</w:t>
      </w:r>
    </w:p>
    <w:p w14:paraId="2BE457D0" w14:textId="6D9B5A3C" w:rsidR="00FB7DF8" w:rsidRPr="00186931" w:rsidRDefault="00F0234F" w:rsidP="00113B56">
      <w:pPr>
        <w:spacing w:line="244" w:lineRule="atLeast"/>
        <w:ind w:right="-540"/>
        <w:rPr>
          <w:rFonts w:asciiTheme="minorHAnsi" w:hAnsiTheme="minorHAnsi" w:cstheme="minorHAnsi"/>
        </w:rPr>
      </w:pPr>
      <w:r>
        <w:rPr>
          <w:rFonts w:asciiTheme="minorHAnsi" w:hAnsiTheme="minorHAnsi" w:cstheme="minorHAnsi"/>
        </w:rPr>
        <w:t>{[CompanyLongName]}</w:t>
      </w:r>
    </w:p>
    <w:p w14:paraId="720999A8" w14:textId="77777777" w:rsidR="00FB7DF8" w:rsidRDefault="00FB7DF8" w:rsidP="00113B56">
      <w:pPr>
        <w:ind w:right="-540"/>
      </w:pPr>
    </w:p>
    <w:p w14:paraId="374CCF8E" w14:textId="50895FF4" w:rsidR="00A44E17" w:rsidRDefault="00925ED8" w:rsidP="002566F4">
      <w:pPr>
        <w:spacing w:before="148" w:line="197" w:lineRule="auto"/>
        <w:ind w:right="130"/>
        <w:jc w:val="both"/>
        <w:sectPr w:rsidR="00A44E17" w:rsidSect="002566F4">
          <w:pgSz w:w="12240" w:h="15840"/>
          <w:pgMar w:top="1240" w:right="990" w:bottom="280" w:left="1320" w:header="708" w:footer="708" w:gutter="0"/>
          <w:cols w:space="708"/>
        </w:sectPr>
      </w:pPr>
      <w:commentRangeStart w:id="7"/>
      <w:commentRangeStart w:id="8"/>
      <w:commentRangeStart w:id="9"/>
      <w:commentRangeEnd w:id="7"/>
      <w:r>
        <w:rPr>
          <w:rStyle w:val="CommentReference"/>
        </w:rPr>
        <w:commentReference w:id="7"/>
      </w:r>
      <w:commentRangeEnd w:id="8"/>
      <w:r w:rsidR="00F0234F">
        <w:rPr>
          <w:rStyle w:val="CommentReference"/>
        </w:rPr>
        <w:commentReference w:id="8"/>
      </w:r>
      <w:commentRangeEnd w:id="9"/>
      <w:r w:rsidR="00960A7C">
        <w:rPr>
          <w:rStyle w:val="CommentReference"/>
        </w:rPr>
        <w:commentReference w:id="9"/>
      </w:r>
    </w:p>
    <w:bookmarkEnd w:id="0"/>
    <w:p w14:paraId="7A34ED1D" w14:textId="004BC08B" w:rsidR="00A44E17" w:rsidRDefault="00A44E17" w:rsidP="003D1B63">
      <w:pPr>
        <w:spacing w:before="14" w:line="197" w:lineRule="auto"/>
        <w:ind w:right="1191"/>
      </w:pPr>
    </w:p>
    <w:sectPr w:rsidR="00A44E17">
      <w:pgSz w:w="12240" w:h="15840"/>
      <w:pgMar w:top="1360" w:right="260" w:bottom="280" w:left="132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rittany Torres" w:date="2024-09-06T08:52:00Z" w:initials="BT">
    <w:p w14:paraId="5F485E46" w14:textId="77777777" w:rsidR="00A901E2" w:rsidRDefault="00F0234F" w:rsidP="00A901E2">
      <w:pPr>
        <w:pStyle w:val="CommentText"/>
      </w:pPr>
      <w:r>
        <w:rPr>
          <w:rStyle w:val="CommentReference"/>
        </w:rPr>
        <w:annotationRef/>
      </w:r>
      <w:r>
        <w:rPr>
          <w:b/>
          <w:bCs/>
          <w:color w:val="FF0000"/>
        </w:rPr>
        <w:t xml:space="preserve">Client will insert “Y” on the foreign address indicator </w:t>
      </w:r>
    </w:p>
    <w:p w14:paraId="765582BC" w14:textId="77777777" w:rsidR="00A901E2" w:rsidRDefault="00A901E2" w:rsidP="00A901E2">
      <w:pPr>
        <w:pStyle w:val="CommentText"/>
      </w:pPr>
    </w:p>
    <w:p w14:paraId="4985684C" w14:textId="77777777" w:rsidR="00A901E2" w:rsidRDefault="00F0234F" w:rsidP="00A901E2">
      <w:pPr>
        <w:pStyle w:val="CommentText"/>
      </w:pPr>
      <w:r>
        <w:rPr>
          <w:b/>
          <w:bCs/>
          <w:color w:val="FF0000"/>
        </w:rPr>
        <w:t>MSP converts to “1” on the data fil</w:t>
      </w:r>
      <w:r>
        <w:rPr>
          <w:color w:val="FF0000"/>
        </w:rPr>
        <w:t>e</w:t>
      </w:r>
    </w:p>
    <w:p w14:paraId="1DFF0B25" w14:textId="77777777" w:rsidR="00A901E2" w:rsidRDefault="00A901E2" w:rsidP="00A901E2">
      <w:pPr>
        <w:pStyle w:val="CommentText"/>
      </w:pPr>
    </w:p>
    <w:p w14:paraId="5C5B549E" w14:textId="77777777" w:rsidR="00A901E2" w:rsidRDefault="00F0234F" w:rsidP="00A901E2">
      <w:pPr>
        <w:pStyle w:val="CommentText"/>
      </w:pPr>
      <w:r>
        <w:t>[M956] Foreign Address Indicator is on KLNX/ADDB Borrower Info Page (FOR ADDR), MAS1/ADD2 (FOREIGN MAILING ADDR), KLNX/UPA1, LNKU/GLBM Page 1, NEW1/ADD2</w:t>
      </w:r>
    </w:p>
    <w:p w14:paraId="36CA2ADC" w14:textId="77777777" w:rsidR="00A901E2" w:rsidRDefault="00A901E2" w:rsidP="00A901E2">
      <w:pPr>
        <w:pStyle w:val="CommentText"/>
      </w:pPr>
    </w:p>
    <w:p w14:paraId="04DAFE43" w14:textId="77777777" w:rsidR="00A901E2" w:rsidRDefault="00F0234F" w:rsidP="00A901E2">
      <w:pPr>
        <w:pStyle w:val="CommentText"/>
      </w:pPr>
      <w:r>
        <w:t>Y = Foreign Country</w:t>
      </w:r>
    </w:p>
    <w:p w14:paraId="6058F6A0" w14:textId="77777777" w:rsidR="00A901E2" w:rsidRDefault="00F0234F" w:rsidP="00A901E2">
      <w:pPr>
        <w:pStyle w:val="CommentText"/>
      </w:pPr>
      <w:r>
        <w:t>Blank = U.S. State</w:t>
      </w:r>
    </w:p>
    <w:p w14:paraId="4FFA515C" w14:textId="77777777" w:rsidR="00A901E2" w:rsidRDefault="00A901E2" w:rsidP="00A901E2">
      <w:pPr>
        <w:pStyle w:val="CommentText"/>
      </w:pPr>
    </w:p>
    <w:p w14:paraId="51100C37" w14:textId="77777777" w:rsidR="00A901E2" w:rsidRDefault="00F0234F" w:rsidP="00A901E2">
      <w:pPr>
        <w:pStyle w:val="CommentText"/>
      </w:pPr>
      <w:r>
        <w:t xml:space="preserve">If foreign address indicator is present, NCI will need to pull for additional postage and client will need to review for address accuracy. </w:t>
      </w:r>
    </w:p>
  </w:comment>
  <w:comment w:id="3" w:author="Brittany Torres" w:date="2024-10-15T11:13:00Z" w:initials="BT">
    <w:p w14:paraId="6FB172FE" w14:textId="77777777" w:rsidR="00A901E2" w:rsidRDefault="00F0234F" w:rsidP="00A901E2">
      <w:pPr>
        <w:pStyle w:val="CommentText"/>
      </w:pPr>
      <w:r>
        <w:rPr>
          <w:rStyle w:val="CommentReference"/>
        </w:rPr>
        <w:annotationRef/>
      </w:r>
      <w:r>
        <w:t>Once confirmed, a successor in interest has borrower/consumer status under Regulation X and Regulation Z. Therefore, a confirmed SII is subject to servicing provisions relating to: </w:t>
      </w:r>
    </w:p>
    <w:p w14:paraId="05957263" w14:textId="77777777" w:rsidR="00A901E2" w:rsidRDefault="00F0234F" w:rsidP="00A901E2">
      <w:pPr>
        <w:pStyle w:val="CommentText"/>
      </w:pPr>
      <w:r>
        <w:t>⦁Escrow accounts</w:t>
      </w:r>
    </w:p>
    <w:p w14:paraId="5151FA09" w14:textId="77777777" w:rsidR="00A901E2" w:rsidRDefault="00F0234F" w:rsidP="00A901E2">
      <w:pPr>
        <w:pStyle w:val="CommentText"/>
      </w:pPr>
      <w:r>
        <w:t>⦁Error and information request</w:t>
      </w:r>
    </w:p>
    <w:p w14:paraId="50F1FC57" w14:textId="77777777" w:rsidR="00A901E2" w:rsidRDefault="00F0234F" w:rsidP="00A901E2">
      <w:pPr>
        <w:pStyle w:val="CommentText"/>
      </w:pPr>
      <w:r>
        <w:t>⦁Early intervention and continuity of contact</w:t>
      </w:r>
    </w:p>
    <w:p w14:paraId="6E6A83F9" w14:textId="77777777" w:rsidR="00A901E2" w:rsidRDefault="00F0234F" w:rsidP="00A901E2">
      <w:pPr>
        <w:pStyle w:val="CommentText"/>
      </w:pPr>
      <w:r>
        <w:t>⦁Loss mitigation</w:t>
      </w:r>
    </w:p>
    <w:p w14:paraId="0755D6A8" w14:textId="77777777" w:rsidR="00A901E2" w:rsidRDefault="00F0234F" w:rsidP="00A901E2">
      <w:pPr>
        <w:pStyle w:val="CommentText"/>
      </w:pPr>
      <w:r>
        <w:t>⦁Escrow and force-placed insurance</w:t>
      </w:r>
    </w:p>
    <w:p w14:paraId="03188D6D" w14:textId="77777777" w:rsidR="00A901E2" w:rsidRDefault="00F0234F" w:rsidP="00A901E2">
      <w:pPr>
        <w:pStyle w:val="CommentText"/>
      </w:pPr>
      <w:r>
        <w:t>⦁Mortgage servicing transfers</w:t>
      </w:r>
    </w:p>
    <w:p w14:paraId="5FF65062" w14:textId="77777777" w:rsidR="00A901E2" w:rsidRDefault="00F0234F" w:rsidP="00A901E2">
      <w:pPr>
        <w:pStyle w:val="CommentText"/>
      </w:pPr>
      <w:r>
        <w:t>⦁Interest rate adjustment notices and escrow cancellation notices</w:t>
      </w:r>
    </w:p>
    <w:p w14:paraId="0776ABE1" w14:textId="77777777" w:rsidR="00A901E2" w:rsidRDefault="00F0234F" w:rsidP="00A901E2">
      <w:pPr>
        <w:pStyle w:val="CommentText"/>
      </w:pPr>
      <w:r>
        <w:t>⦁Prompt payment crediting and payoff statements</w:t>
      </w:r>
    </w:p>
    <w:p w14:paraId="6EAC8CE9" w14:textId="77777777" w:rsidR="00A901E2" w:rsidRDefault="00F0234F" w:rsidP="00A901E2">
      <w:pPr>
        <w:pStyle w:val="CommentText"/>
      </w:pPr>
      <w:r>
        <w:t>⦁Mortgage transfer disclosures; and</w:t>
      </w:r>
    </w:p>
    <w:p w14:paraId="6CA6ACFF" w14:textId="77777777" w:rsidR="00A901E2" w:rsidRDefault="00F0234F" w:rsidP="00A901E2">
      <w:pPr>
        <w:pStyle w:val="CommentText"/>
      </w:pPr>
      <w:r>
        <w:t>Periodic statement requirements</w:t>
      </w:r>
    </w:p>
    <w:p w14:paraId="51479145" w14:textId="77777777" w:rsidR="00A901E2" w:rsidRDefault="00F0234F" w:rsidP="00A901E2">
      <w:pPr>
        <w:pStyle w:val="CommentText"/>
      </w:pPr>
      <w:r>
        <w:t> </w:t>
      </w:r>
    </w:p>
    <w:p w14:paraId="419CEDCA" w14:textId="77777777" w:rsidR="00A901E2" w:rsidRDefault="00F0234F" w:rsidP="00A901E2">
      <w:pPr>
        <w:pStyle w:val="CommentText"/>
      </w:pPr>
      <w:r>
        <w:t> </w:t>
      </w:r>
    </w:p>
    <w:p w14:paraId="3C5B4389" w14:textId="77777777" w:rsidR="00A901E2" w:rsidRDefault="00F0234F" w:rsidP="00A901E2">
      <w:pPr>
        <w:pStyle w:val="CommentText"/>
      </w:pPr>
      <w:r>
        <w:t xml:space="preserve">CFPB: </w:t>
      </w:r>
      <w:hyperlink r:id="rId1" w:history="1">
        <w:r w:rsidR="00A901E2" w:rsidRPr="003C7DFC">
          <w:rPr>
            <w:rStyle w:val="Hyperlink"/>
          </w:rPr>
          <w:t>https://www.consumerfinance.gov/rules-policy/regulations/1024/interp-38/</w:t>
        </w:r>
      </w:hyperlink>
    </w:p>
    <w:p w14:paraId="143AC0DB" w14:textId="77777777" w:rsidR="00A901E2" w:rsidRDefault="00F0234F" w:rsidP="00A901E2">
      <w:pPr>
        <w:pStyle w:val="CommentText"/>
      </w:pPr>
      <w:r>
        <w:t> </w:t>
      </w:r>
    </w:p>
    <w:p w14:paraId="2D053C1F" w14:textId="77777777" w:rsidR="00A901E2" w:rsidRDefault="00F0234F" w:rsidP="00A901E2">
      <w:pPr>
        <w:pStyle w:val="CommentText"/>
      </w:pPr>
      <w:r>
        <w:t> </w:t>
      </w:r>
    </w:p>
    <w:p w14:paraId="3CE02B55" w14:textId="77777777" w:rsidR="00A901E2" w:rsidRDefault="00F0234F" w:rsidP="00A901E2">
      <w:pPr>
        <w:pStyle w:val="CommentText"/>
      </w:pPr>
      <w:r>
        <w:t xml:space="preserve">DFS NY: </w:t>
      </w:r>
      <w:hyperlink r:id="rId2" w:history="1">
        <w:r w:rsidR="00A901E2" w:rsidRPr="003C7DFC">
          <w:rPr>
            <w:rStyle w:val="Hyperlink"/>
          </w:rPr>
          <w:t>https://www.dfs.ny.gov/system/files/documents/2022/07/bf419_text.pdf</w:t>
        </w:r>
      </w:hyperlink>
    </w:p>
    <w:p w14:paraId="7EEB2CF3" w14:textId="77777777" w:rsidR="00A901E2" w:rsidRDefault="00F0234F" w:rsidP="00A901E2">
      <w:pPr>
        <w:pStyle w:val="CommentText"/>
      </w:pPr>
      <w:r>
        <w:t> </w:t>
      </w:r>
    </w:p>
    <w:p w14:paraId="1F2854A6" w14:textId="77777777" w:rsidR="00A901E2" w:rsidRDefault="00F0234F" w:rsidP="00A901E2">
      <w:pPr>
        <w:pStyle w:val="CommentText"/>
      </w:pPr>
      <w:r>
        <w:t xml:space="preserve">Attorney at law: </w:t>
      </w:r>
      <w:hyperlink r:id="rId3" w:anchor=":~:text=A%20successor%20in%20interest%20is%20someone%20who%20receives%20real%20estate,an%20incidental%20property%20sett" w:history="1">
        <w:r w:rsidR="00A901E2" w:rsidRPr="003C7DFC">
          <w:rPr>
            <w:rStyle w:val="Hyperlink"/>
          </w:rPr>
          <w:t>https://www.smithdebnamlaw.com/article/client-alert-cfpbs-successor-in-interest-rules-take-effect-april-19-2018-what-you-need-to-know/#:~:text=A%20successor%20in%20interest%20is%20someone%20who%20receives%20real%20estate,an%20incidental%20property%20sett</w:t>
        </w:r>
      </w:hyperlink>
    </w:p>
  </w:comment>
  <w:comment w:id="7" w:author="Brittany Torres" w:date="2025-08-19T16:37:00Z" w:initials="BT">
    <w:p w14:paraId="424DE2A7" w14:textId="77777777" w:rsidR="00925ED8" w:rsidRDefault="00F0234F" w:rsidP="00925ED8">
      <w:pPr>
        <w:pStyle w:val="CommentText"/>
      </w:pPr>
      <w:r>
        <w:rPr>
          <w:rStyle w:val="CommentReference"/>
        </w:rPr>
        <w:annotationRef/>
      </w:r>
      <w:r>
        <w:rPr>
          <w:highlight w:val="green"/>
        </w:rPr>
        <w:t>FLat Branch, do these disclosures need to be removed here? The Disclosures page does have these disclosures present.</w:t>
      </w:r>
    </w:p>
  </w:comment>
  <w:comment w:id="8" w:author="Tori White" w:date="2025-09-03T15:02:00Z" w:initials="TW">
    <w:p w14:paraId="3B0EC82B" w14:textId="77777777" w:rsidR="00F0234F" w:rsidRDefault="00F0234F" w:rsidP="00F0234F">
      <w:pPr>
        <w:pStyle w:val="CommentText"/>
      </w:pPr>
      <w:r>
        <w:rPr>
          <w:rStyle w:val="CommentReference"/>
        </w:rPr>
        <w:annotationRef/>
      </w:r>
      <w:r>
        <w:t>Yes, please remove</w:t>
      </w:r>
    </w:p>
  </w:comment>
  <w:comment w:id="9" w:author="Brittany Torres" w:date="2025-09-04T15:09:00Z" w:initials="BT">
    <w:p w14:paraId="01406FAC" w14:textId="77777777" w:rsidR="00960A7C" w:rsidRDefault="00960A7C" w:rsidP="00960A7C">
      <w:pPr>
        <w:pStyle w:val="CommentText"/>
      </w:pPr>
      <w:r>
        <w:rPr>
          <w:rStyle w:val="CommentReference"/>
        </w:rPr>
        <w:annotationRef/>
      </w:r>
      <w:r>
        <w:t xml:space="preserve">The disclosures have been removed.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100C37" w15:done="0"/>
  <w15:commentEx w15:paraId="1F2854A6" w15:done="0"/>
  <w15:commentEx w15:paraId="424DE2A7" w15:done="0"/>
  <w15:commentEx w15:paraId="3B0EC82B" w15:paraIdParent="424DE2A7" w15:done="0"/>
  <w15:commentEx w15:paraId="01406FAC" w15:paraIdParent="424DE2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8B2D2D" w16cex:dateUtc="2024-09-06T08:52:00Z"/>
  <w16cex:commentExtensible w16cex:durableId="593C43B7" w16cex:dateUtc="2024-10-15T16:13:00Z"/>
  <w16cex:commentExtensible w16cex:durableId="5BE81210" w16cex:dateUtc="2025-08-19T21:37:00Z"/>
  <w16cex:commentExtensible w16cex:durableId="55FDD247" w16cex:dateUtc="2025-09-03T20:02:00Z"/>
  <w16cex:commentExtensible w16cex:durableId="56A3CD02" w16cex:dateUtc="2025-09-04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100C37" w16cid:durableId="028B2D2D"/>
  <w16cid:commentId w16cid:paraId="1F2854A6" w16cid:durableId="593C43B7"/>
  <w16cid:commentId w16cid:paraId="424DE2A7" w16cid:durableId="5BE81210"/>
  <w16cid:commentId w16cid:paraId="3B0EC82B" w16cid:durableId="55FDD247"/>
  <w16cid:commentId w16cid:paraId="01406FAC" w16cid:durableId="56A3CD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E7E20" w14:textId="77777777" w:rsidR="00476C1D" w:rsidRDefault="00476C1D">
      <w:r>
        <w:separator/>
      </w:r>
    </w:p>
  </w:endnote>
  <w:endnote w:type="continuationSeparator" w:id="0">
    <w:p w14:paraId="75F5A80B" w14:textId="77777777" w:rsidR="00476C1D" w:rsidRDefault="0047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38DD5" w14:textId="77777777" w:rsidR="00476C1D" w:rsidRDefault="00476C1D">
      <w:r>
        <w:separator/>
      </w:r>
    </w:p>
  </w:footnote>
  <w:footnote w:type="continuationSeparator" w:id="0">
    <w:p w14:paraId="2F66CBE8" w14:textId="77777777" w:rsidR="00476C1D" w:rsidRDefault="00476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2A07D" w14:textId="6B24805C" w:rsidR="00A901E2" w:rsidRDefault="00F0234F">
    <w:pPr>
      <w:pStyle w:val="Header"/>
    </w:pPr>
    <w:r>
      <w:rPr>
        <w:noProof/>
      </w:rPr>
      <w:drawing>
        <wp:inline distT="0" distB="0" distL="0" distR="0" wp14:anchorId="163F9072" wp14:editId="1F951046">
          <wp:extent cx="1076325" cy="1066800"/>
          <wp:effectExtent l="0" t="0" r="9525" b="0"/>
          <wp:docPr id="1482092449" name="Picture 1482092449" descr="C:\Users\ssourdiffe\AppData\Local\Microsoft\Windows\INetCache\Content.MSO\34B021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2" descr="C:\Users\ssourdiffe\AppData\Local\Microsoft\Windows\INetCache\Content.MSO\34B02192.tm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10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79CAACD6">
      <w:start w:val="1"/>
      <w:numFmt w:val="bullet"/>
      <w:lvlText w:val="•"/>
      <w:lvlJc w:val="left"/>
      <w:pPr>
        <w:ind w:left="0" w:firstLine="0"/>
      </w:pPr>
      <w:rPr>
        <w:rFonts w:ascii="Calibri" w:eastAsia="Calibri" w:hAnsi="Calibri" w:cs="Calibri"/>
        <w:sz w:val="22"/>
        <w:szCs w:val="22"/>
      </w:rPr>
    </w:lvl>
    <w:lvl w:ilvl="1" w:tplc="3C58559C">
      <w:start w:val="1"/>
      <w:numFmt w:val="bullet"/>
      <w:lvlText w:val="o"/>
      <w:lvlJc w:val="left"/>
      <w:pPr>
        <w:tabs>
          <w:tab w:val="num" w:pos="1440"/>
        </w:tabs>
        <w:ind w:left="1440" w:hanging="360"/>
      </w:pPr>
      <w:rPr>
        <w:rFonts w:ascii="Courier New" w:hAnsi="Courier New"/>
      </w:rPr>
    </w:lvl>
    <w:lvl w:ilvl="2" w:tplc="C936942A">
      <w:start w:val="1"/>
      <w:numFmt w:val="bullet"/>
      <w:lvlText w:val=""/>
      <w:lvlJc w:val="left"/>
      <w:pPr>
        <w:tabs>
          <w:tab w:val="num" w:pos="2160"/>
        </w:tabs>
        <w:ind w:left="2160" w:hanging="360"/>
      </w:pPr>
      <w:rPr>
        <w:rFonts w:ascii="Wingdings" w:hAnsi="Wingdings"/>
      </w:rPr>
    </w:lvl>
    <w:lvl w:ilvl="3" w:tplc="9AECF140">
      <w:start w:val="1"/>
      <w:numFmt w:val="bullet"/>
      <w:lvlText w:val=""/>
      <w:lvlJc w:val="left"/>
      <w:pPr>
        <w:tabs>
          <w:tab w:val="num" w:pos="2880"/>
        </w:tabs>
        <w:ind w:left="2880" w:hanging="360"/>
      </w:pPr>
      <w:rPr>
        <w:rFonts w:ascii="Symbol" w:hAnsi="Symbol"/>
      </w:rPr>
    </w:lvl>
    <w:lvl w:ilvl="4" w:tplc="D4C4FB12">
      <w:start w:val="1"/>
      <w:numFmt w:val="bullet"/>
      <w:lvlText w:val="o"/>
      <w:lvlJc w:val="left"/>
      <w:pPr>
        <w:tabs>
          <w:tab w:val="num" w:pos="3600"/>
        </w:tabs>
        <w:ind w:left="3600" w:hanging="360"/>
      </w:pPr>
      <w:rPr>
        <w:rFonts w:ascii="Courier New" w:hAnsi="Courier New"/>
      </w:rPr>
    </w:lvl>
    <w:lvl w:ilvl="5" w:tplc="67AC8AA6">
      <w:start w:val="1"/>
      <w:numFmt w:val="bullet"/>
      <w:lvlText w:val=""/>
      <w:lvlJc w:val="left"/>
      <w:pPr>
        <w:tabs>
          <w:tab w:val="num" w:pos="4320"/>
        </w:tabs>
        <w:ind w:left="4320" w:hanging="360"/>
      </w:pPr>
      <w:rPr>
        <w:rFonts w:ascii="Wingdings" w:hAnsi="Wingdings"/>
      </w:rPr>
    </w:lvl>
    <w:lvl w:ilvl="6" w:tplc="8D069D92">
      <w:start w:val="1"/>
      <w:numFmt w:val="bullet"/>
      <w:lvlText w:val=""/>
      <w:lvlJc w:val="left"/>
      <w:pPr>
        <w:tabs>
          <w:tab w:val="num" w:pos="5040"/>
        </w:tabs>
        <w:ind w:left="5040" w:hanging="360"/>
      </w:pPr>
      <w:rPr>
        <w:rFonts w:ascii="Symbol" w:hAnsi="Symbol"/>
      </w:rPr>
    </w:lvl>
    <w:lvl w:ilvl="7" w:tplc="61D6BE66">
      <w:start w:val="1"/>
      <w:numFmt w:val="bullet"/>
      <w:lvlText w:val="o"/>
      <w:lvlJc w:val="left"/>
      <w:pPr>
        <w:tabs>
          <w:tab w:val="num" w:pos="5760"/>
        </w:tabs>
        <w:ind w:left="5760" w:hanging="360"/>
      </w:pPr>
      <w:rPr>
        <w:rFonts w:ascii="Courier New" w:hAnsi="Courier New"/>
      </w:rPr>
    </w:lvl>
    <w:lvl w:ilvl="8" w:tplc="E8C4274C">
      <w:start w:val="1"/>
      <w:numFmt w:val="bullet"/>
      <w:lvlText w:val=""/>
      <w:lvlJc w:val="left"/>
      <w:pPr>
        <w:tabs>
          <w:tab w:val="num" w:pos="6480"/>
        </w:tabs>
        <w:ind w:left="6480" w:hanging="360"/>
      </w:pPr>
      <w:rPr>
        <w:rFonts w:ascii="Wingdings" w:hAnsi="Wingdings"/>
      </w:rPr>
    </w:lvl>
  </w:abstractNum>
  <w:num w:numId="1" w16cid:durableId="97257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ttany Torres">
    <w15:presenceInfo w15:providerId="AD" w15:userId="S::brittany.torres@newcoursecc.com::a2120196-60ee-4bef-a146-0ab9c3860a56"/>
  </w15:person>
  <w15:person w15:author="Tori White">
    <w15:presenceInfo w15:providerId="AD" w15:userId="S::twhite@fbhl.com::23519f90-bcae-4c0d-b1eb-ee49d4683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17"/>
    <w:rsid w:val="0002238C"/>
    <w:rsid w:val="000556A3"/>
    <w:rsid w:val="000C5B21"/>
    <w:rsid w:val="00113B56"/>
    <w:rsid w:val="0014069C"/>
    <w:rsid w:val="00141DE4"/>
    <w:rsid w:val="00186931"/>
    <w:rsid w:val="002566F4"/>
    <w:rsid w:val="002737A9"/>
    <w:rsid w:val="00281E78"/>
    <w:rsid w:val="002E5243"/>
    <w:rsid w:val="00311B61"/>
    <w:rsid w:val="003755D4"/>
    <w:rsid w:val="003C7DFC"/>
    <w:rsid w:val="003D1B63"/>
    <w:rsid w:val="00476C1D"/>
    <w:rsid w:val="0049060D"/>
    <w:rsid w:val="005310D2"/>
    <w:rsid w:val="00533921"/>
    <w:rsid w:val="00576E47"/>
    <w:rsid w:val="00583FB5"/>
    <w:rsid w:val="005A7972"/>
    <w:rsid w:val="005E7E96"/>
    <w:rsid w:val="005F1878"/>
    <w:rsid w:val="007069AD"/>
    <w:rsid w:val="0083447C"/>
    <w:rsid w:val="008A2356"/>
    <w:rsid w:val="00911142"/>
    <w:rsid w:val="00925ED8"/>
    <w:rsid w:val="00952545"/>
    <w:rsid w:val="00960A7C"/>
    <w:rsid w:val="00A15B86"/>
    <w:rsid w:val="00A15D42"/>
    <w:rsid w:val="00A44E17"/>
    <w:rsid w:val="00A650D6"/>
    <w:rsid w:val="00A83E6C"/>
    <w:rsid w:val="00A901E2"/>
    <w:rsid w:val="00B006B8"/>
    <w:rsid w:val="00B34675"/>
    <w:rsid w:val="00B65C3B"/>
    <w:rsid w:val="00B73351"/>
    <w:rsid w:val="00B752EA"/>
    <w:rsid w:val="00B82F7B"/>
    <w:rsid w:val="00C02F7A"/>
    <w:rsid w:val="00C75CF6"/>
    <w:rsid w:val="00D71D4A"/>
    <w:rsid w:val="00D7394E"/>
    <w:rsid w:val="00DF48CE"/>
    <w:rsid w:val="00F0234F"/>
    <w:rsid w:val="00F1182F"/>
    <w:rsid w:val="00F565F2"/>
    <w:rsid w:val="00F6756D"/>
    <w:rsid w:val="00FB7DF8"/>
    <w:rsid w:val="00FE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CF3B"/>
  <w15:docId w15:val="{88AD57DB-1B3C-468F-B593-59378D8F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widowControl w:val="0"/>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CommentReference">
    <w:name w:val="annotation reference"/>
    <w:basedOn w:val="DefaultParagraphFont"/>
    <w:uiPriority w:val="99"/>
    <w:rsid w:val="00A901E2"/>
    <w:rPr>
      <w:sz w:val="16"/>
      <w:szCs w:val="16"/>
    </w:rPr>
  </w:style>
  <w:style w:type="paragraph" w:styleId="CommentText">
    <w:name w:val="annotation text"/>
    <w:basedOn w:val="Normal"/>
    <w:link w:val="CommentTextChar"/>
    <w:uiPriority w:val="99"/>
    <w:unhideWhenUsed/>
    <w:rsid w:val="00A901E2"/>
    <w:rPr>
      <w:sz w:val="20"/>
      <w:szCs w:val="20"/>
    </w:rPr>
  </w:style>
  <w:style w:type="character" w:customStyle="1" w:styleId="CommentTextChar">
    <w:name w:val="Comment Text Char"/>
    <w:basedOn w:val="DefaultParagraphFont"/>
    <w:link w:val="CommentText"/>
    <w:uiPriority w:val="99"/>
    <w:rsid w:val="00A901E2"/>
    <w:rPr>
      <w:rFonts w:ascii="Calibri" w:eastAsia="Calibri" w:hAnsi="Calibri" w:cs="Calibri"/>
    </w:rPr>
  </w:style>
  <w:style w:type="paragraph" w:styleId="BodyText">
    <w:name w:val="Body Text"/>
    <w:basedOn w:val="Normal"/>
    <w:link w:val="BodyTextChar"/>
    <w:uiPriority w:val="1"/>
    <w:qFormat/>
    <w:rsid w:val="00A901E2"/>
    <w:pPr>
      <w:autoSpaceDE w:val="0"/>
      <w:autoSpaceDN w:val="0"/>
    </w:pPr>
  </w:style>
  <w:style w:type="character" w:customStyle="1" w:styleId="BodyTextChar">
    <w:name w:val="Body Text Char"/>
    <w:basedOn w:val="DefaultParagraphFont"/>
    <w:link w:val="BodyText"/>
    <w:uiPriority w:val="1"/>
    <w:rsid w:val="00A901E2"/>
    <w:rPr>
      <w:rFonts w:ascii="Calibri" w:eastAsia="Calibri" w:hAnsi="Calibri" w:cs="Calibri"/>
      <w:sz w:val="22"/>
      <w:szCs w:val="22"/>
    </w:rPr>
  </w:style>
  <w:style w:type="paragraph" w:styleId="NoSpacing">
    <w:name w:val="No Spacing"/>
    <w:uiPriority w:val="1"/>
    <w:qFormat/>
    <w:rsid w:val="00A901E2"/>
    <w:rPr>
      <w:rFonts w:asciiTheme="minorHAnsi" w:eastAsiaTheme="minorHAnsi" w:hAnsiTheme="minorHAnsi" w:cstheme="minorBidi"/>
      <w:sz w:val="22"/>
      <w:szCs w:val="22"/>
    </w:rPr>
  </w:style>
  <w:style w:type="character" w:styleId="Hyperlink">
    <w:name w:val="Hyperlink"/>
    <w:basedOn w:val="DefaultParagraphFont"/>
    <w:uiPriority w:val="99"/>
    <w:unhideWhenUsed/>
    <w:rsid w:val="00A901E2"/>
    <w:rPr>
      <w:color w:val="0000FF" w:themeColor="hyperlink"/>
      <w:u w:val="single"/>
    </w:rPr>
  </w:style>
  <w:style w:type="paragraph" w:styleId="Header">
    <w:name w:val="header"/>
    <w:basedOn w:val="Normal"/>
    <w:link w:val="HeaderChar"/>
    <w:uiPriority w:val="99"/>
    <w:unhideWhenUsed/>
    <w:rsid w:val="00A901E2"/>
    <w:pPr>
      <w:tabs>
        <w:tab w:val="center" w:pos="4680"/>
        <w:tab w:val="right" w:pos="9360"/>
      </w:tabs>
    </w:pPr>
  </w:style>
  <w:style w:type="character" w:customStyle="1" w:styleId="HeaderChar">
    <w:name w:val="Header Char"/>
    <w:basedOn w:val="DefaultParagraphFont"/>
    <w:link w:val="Header"/>
    <w:uiPriority w:val="99"/>
    <w:rsid w:val="00A901E2"/>
    <w:rPr>
      <w:rFonts w:ascii="Calibri" w:eastAsia="Calibri" w:hAnsi="Calibri" w:cs="Calibri"/>
      <w:sz w:val="22"/>
      <w:szCs w:val="22"/>
    </w:rPr>
  </w:style>
  <w:style w:type="paragraph" w:styleId="Footer">
    <w:name w:val="footer"/>
    <w:basedOn w:val="Normal"/>
    <w:link w:val="FooterChar"/>
    <w:uiPriority w:val="99"/>
    <w:unhideWhenUsed/>
    <w:rsid w:val="00A901E2"/>
    <w:pPr>
      <w:tabs>
        <w:tab w:val="center" w:pos="4680"/>
        <w:tab w:val="right" w:pos="9360"/>
      </w:tabs>
    </w:pPr>
  </w:style>
  <w:style w:type="character" w:customStyle="1" w:styleId="FooterChar">
    <w:name w:val="Footer Char"/>
    <w:basedOn w:val="DefaultParagraphFont"/>
    <w:link w:val="Footer"/>
    <w:uiPriority w:val="99"/>
    <w:rsid w:val="00A901E2"/>
    <w:rPr>
      <w:rFonts w:ascii="Calibri" w:eastAsia="Calibri" w:hAnsi="Calibri" w:cs="Calibri"/>
      <w:sz w:val="22"/>
      <w:szCs w:val="22"/>
    </w:rPr>
  </w:style>
  <w:style w:type="paragraph" w:styleId="CommentSubject">
    <w:name w:val="annotation subject"/>
    <w:basedOn w:val="CommentText"/>
    <w:next w:val="CommentText"/>
    <w:link w:val="CommentSubjectChar"/>
    <w:uiPriority w:val="99"/>
    <w:semiHidden/>
    <w:unhideWhenUsed/>
    <w:rsid w:val="00925ED8"/>
    <w:rPr>
      <w:b/>
      <w:bCs/>
    </w:rPr>
  </w:style>
  <w:style w:type="character" w:customStyle="1" w:styleId="CommentSubjectChar">
    <w:name w:val="Comment Subject Char"/>
    <w:basedOn w:val="CommentTextChar"/>
    <w:link w:val="CommentSubject"/>
    <w:uiPriority w:val="99"/>
    <w:semiHidden/>
    <w:rsid w:val="00925ED8"/>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3" Type="http://schemas.openxmlformats.org/officeDocument/2006/relationships/hyperlink" Target="https://url.avanan.click/v2/r01/___https://www.smithdebnamlaw.com/article/client-alert-cfpbs-successor-in-interest-rules-take-effect-april-19-2018-what-you-need-to-know/___.YXAzOmZiaGw6YTpvOjQ2NGYwYzRlZjE1YzQ5NzI3ODE0ZjMyNjM4ZjFhNWU5Ojc6MTI3NTo3Y2FmMGNkMTM5M2YxODFmZWMyMDQ4MTk4ZTA4OGMzOGY4ZjI2NzFiZmE2ZTQ3YzQ1NmZkN2ZjYmY2M2RjMDZjOnA6VDpO" TargetMode="External"/><Relationship Id="rId2" Type="http://schemas.openxmlformats.org/officeDocument/2006/relationships/hyperlink" Target="https://url.avanan.click/v2/r01/___https://www.dfs.ny.gov/system/files/documents/2022/07/bf419_text.pdf___.YXAzOmZiaGw6YTpvOjQ2NGYwYzRlZjE1YzQ5NzI3ODE0ZjMyNjM4ZjFhNWU5Ojc6ZWY3YjoxN2FkZmMwY2I0ZTJkNGJmN2Y0Njg3YzAxNjZiOTAzNmVlZDEzMjgzMDQzN2IyOTI1NDBlMTQxNDBjNjlkNzM5OnA6VDpO" TargetMode="External"/><Relationship Id="rId1" Type="http://schemas.openxmlformats.org/officeDocument/2006/relationships/hyperlink" Target="https://url.avanan.click/v2/r01/___https://www.consumerfinance.gov/rules-policy/regulations/1024/interp-38/___.YXAzOmZiaGw6YTpvOjQ2NGYwYzRlZjE1YzQ5NzI3ODE0ZjMyNjM4ZjFhNWU5Ojc6MmY5MjowNjY2ZGY0Mzk1MzFiZmI4ZWE1ZmM1NGFmZDRiODMwMThkM2RmZGRkZWM2OGJlMmFiMGU3NGQzMjcwNjYxZWI0OnA6VDpO"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url.avanan.click/v2/r01/___http://www.consumer.ftc.gov/articles/0100-mortgage-relief-scams___.YXAzOmZiaGw6YTpvOjQ2NGYwYzRlZjE1YzQ5NzI3ODE0ZjMyNjM4ZjFhNWU5Ojc6YzJmMDpiY2ZiMmRmZmQxNDQ2Yjg2OTYyYjM2MDhlMTA1NzA5YTkzMDRkMzJiOWYzYThhZTg0YTFmN2UyZGFiZDAzYzUzOnA6VDpO" TargetMode="External"/><Relationship Id="rId2" Type="http://schemas.openxmlformats.org/officeDocument/2006/relationships/customXml" Target="../customXml/item2.xml"/><Relationship Id="rId16" Type="http://schemas.openxmlformats.org/officeDocument/2006/relationships/hyperlink" Target="mailto:collections@fbh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780458-C1F1-483B-B82D-426C39F626B9}">
  <ds:schemaRefs>
    <ds:schemaRef ds:uri="http://schemas.microsoft.com/sharepoint/v3/contenttype/forms"/>
  </ds:schemaRefs>
</ds:datastoreItem>
</file>

<file path=customXml/itemProps2.xml><?xml version="1.0" encoding="utf-8"?>
<ds:datastoreItem xmlns:ds="http://schemas.openxmlformats.org/officeDocument/2006/customXml" ds:itemID="{EA68F327-6FF0-483E-AEB3-F70A5373D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713C26-2C12-4EF7-B195-2622C8E68EE9}">
  <ds:schemaRefs>
    <ds:schemaRef ds:uri="http://schemas.openxmlformats.org/officeDocument/2006/bibliography"/>
  </ds:schemaRefs>
</ds:datastoreItem>
</file>

<file path=customXml/itemProps4.xml><?xml version="1.0" encoding="utf-8"?>
<ds:datastoreItem xmlns:ds="http://schemas.openxmlformats.org/officeDocument/2006/customXml" ds:itemID="{F22106BD-A0C8-42E7-9B5F-F97A7E9C0A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 White</dc:creator>
  <cp:lastModifiedBy>Brittany Torres</cp:lastModifiedBy>
  <cp:revision>7</cp:revision>
  <cp:lastPrinted>2024-02-22T16:23:00Z</cp:lastPrinted>
  <dcterms:created xsi:type="dcterms:W3CDTF">2025-09-04T20:09:00Z</dcterms:created>
  <dcterms:modified xsi:type="dcterms:W3CDTF">2025-09-12T19:07:00Z</dcterms:modified>
</cp:coreProperties>
</file>