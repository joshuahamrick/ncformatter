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96DB6" w14:textId="77777777" w:rsidR="007D1961" w:rsidRPr="009268AC" w:rsidRDefault="007D1961" w:rsidP="000F7B97">
      <w:pPr>
        <w:rPr>
          <w:rFonts w:ascii="Calibri" w:hAnsi="Calibri" w:cs="Calibri"/>
          <w:rPrChange w:id="0" w:author="Brittany Torres" w:date="2025-07-07T14:25:00Z" w16du:dateUtc="2025-07-07T19:25:00Z">
            <w:rPr/>
          </w:rPrChange>
        </w:rPr>
      </w:pPr>
    </w:p>
    <w:p w14:paraId="35A4E3A6" w14:textId="04E45500" w:rsidR="0070795B" w:rsidRDefault="000F7B97" w:rsidP="0070795B">
      <w:pPr>
        <w:pStyle w:val="NoSpacing"/>
        <w:rPr>
          <w:ins w:id="1" w:author="Jeanette Work" w:date="2025-07-11T14:44:00Z" w16du:dateUtc="2025-07-11T19:44:00Z"/>
          <w:rFonts w:ascii="Calibri" w:hAnsi="Calibri" w:cs="Calibri"/>
          <w:b/>
          <w:color w:val="0070C0"/>
        </w:rPr>
      </w:pPr>
      <w:del w:id="2" w:author="Jeanette Work" w:date="2025-07-11T14:45:00Z" w16du:dateUtc="2025-07-11T19:45:00Z">
        <w:r w:rsidRPr="009268AC" w:rsidDel="000048E0">
          <w:rPr>
            <w:rFonts w:ascii="Calibri" w:hAnsi="Calibri" w:cs="Calibri"/>
            <w:rPrChange w:id="3" w:author="Brittany Torres" w:date="2025-07-07T14:25:00Z" w16du:dateUtc="2025-07-07T19:25:00Z">
              <w:rPr/>
            </w:rPrChange>
          </w:rPr>
          <w:delText xml:space="preserve"> </w:delText>
        </w:r>
      </w:del>
      <w:proofErr w:type="gramStart"/>
      <w:ins w:id="4" w:author="Jeanette Work" w:date="2025-07-11T14:44:00Z" w16du:dateUtc="2025-07-11T19:44:00Z">
        <w:r w:rsidR="0070795B">
          <w:rPr>
            <w:rFonts w:ascii="Calibri" w:hAnsi="Calibri" w:cs="Calibri"/>
            <w:b/>
            <w:color w:val="0070C0"/>
          </w:rPr>
          <w:t>({[M838]}</w:t>
        </w:r>
        <w:proofErr w:type="gramEnd"/>
        <w:r w:rsidR="0070795B">
          <w:rPr>
            <w:rFonts w:ascii="Calibri" w:hAnsi="Calibri" w:cs="Calibri"/>
            <w:b/>
            <w:color w:val="0070C0"/>
          </w:rPr>
          <w:t xml:space="preserve"> (PLS-CLIENT-ID) = {[PLSID]} Produce)</w:t>
        </w:r>
      </w:ins>
    </w:p>
    <w:p w14:paraId="11BE2F0D" w14:textId="77777777" w:rsidR="0070795B" w:rsidRDefault="0070795B" w:rsidP="0070795B">
      <w:pPr>
        <w:pStyle w:val="NoSpacing"/>
        <w:rPr>
          <w:ins w:id="5" w:author="Jeanette Work" w:date="2025-07-11T14:44:00Z" w16du:dateUtc="2025-07-11T19:44:00Z"/>
          <w:rFonts w:cs="Calibri"/>
        </w:rPr>
      </w:pPr>
      <w:ins w:id="6" w:author="Jeanette Work" w:date="2025-07-11T14:44:00Z" w16du:dateUtc="2025-07-11T19:44:00Z">
        <w:r>
          <w:rPr>
            <w:rFonts w:cs="Calibri"/>
            <w:b/>
          </w:rPr>
          <w:t xml:space="preserve">{[H002]} </w:t>
        </w:r>
        <w:r>
          <w:rPr>
            <w:rFonts w:cs="Calibri"/>
          </w:rPr>
          <w:t>(Company Address Line 1)</w:t>
        </w:r>
      </w:ins>
    </w:p>
    <w:p w14:paraId="481FADBC" w14:textId="77777777" w:rsidR="0070795B" w:rsidRDefault="0070795B" w:rsidP="0070795B">
      <w:pPr>
        <w:pStyle w:val="NoSpacing"/>
        <w:rPr>
          <w:ins w:id="7" w:author="Jeanette Work" w:date="2025-07-11T14:44:00Z" w16du:dateUtc="2025-07-11T19:44:00Z"/>
          <w:rFonts w:cs="Calibri"/>
          <w:b/>
          <w:color w:val="0070C0"/>
        </w:rPr>
      </w:pPr>
      <w:ins w:id="8" w:author="Jeanette Work" w:date="2025-07-11T14:44:00Z" w16du:dateUtc="2025-07-11T19:44:00Z">
        <w:r>
          <w:rPr>
            <w:rFonts w:cs="Calibri"/>
            <w:b/>
            <w:color w:val="0070C0"/>
            <w:highlight w:val="yellow"/>
          </w:rPr>
          <w:t>(</w:t>
        </w:r>
        <w:proofErr w:type="gramStart"/>
        <w:r>
          <w:rPr>
            <w:rFonts w:cs="Calibri"/>
            <w:b/>
            <w:color w:val="0070C0"/>
            <w:highlight w:val="yellow"/>
          </w:rPr>
          <w:t>IF {[H003]}</w:t>
        </w:r>
        <w:proofErr w:type="gramEnd"/>
        <w:r>
          <w:rPr>
            <w:rFonts w:cs="Calibri"/>
            <w:b/>
            <w:color w:val="0070C0"/>
            <w:highlight w:val="yellow"/>
          </w:rPr>
          <w:t xml:space="preserve"> </w:t>
        </w:r>
        <w:proofErr w:type="gramStart"/>
        <w:r>
          <w:rPr>
            <w:rFonts w:cs="Calibri"/>
            <w:b/>
            <w:color w:val="0070C0"/>
            <w:highlight w:val="yellow"/>
          </w:rPr>
          <w:t>= ‘*</w:t>
        </w:r>
        <w:proofErr w:type="gramEnd"/>
        <w:r>
          <w:rPr>
            <w:rFonts w:cs="Calibri"/>
            <w:b/>
            <w:color w:val="0070C0"/>
            <w:highlight w:val="yellow"/>
          </w:rPr>
          <w:t>’ or ‘NULL'; then suppress print of line; else produce:)</w:t>
        </w:r>
      </w:ins>
    </w:p>
    <w:p w14:paraId="0258DEFD" w14:textId="77777777" w:rsidR="0070795B" w:rsidRDefault="0070795B" w:rsidP="0070795B">
      <w:pPr>
        <w:pStyle w:val="NoSpacing"/>
        <w:rPr>
          <w:ins w:id="9" w:author="Jeanette Work" w:date="2025-07-11T14:44:00Z" w16du:dateUtc="2025-07-11T19:44:00Z"/>
          <w:rFonts w:cs="Calibri"/>
          <w:b/>
          <w:bCs/>
          <w:color w:val="0070C0"/>
        </w:rPr>
      </w:pPr>
      <w:ins w:id="10" w:author="Jeanette Work" w:date="2025-07-11T14:44:00Z" w16du:dateUtc="2025-07-11T19:44:00Z">
        <w:r>
          <w:rPr>
            <w:rFonts w:cs="Calibri"/>
            <w:b/>
            <w:color w:val="0070C0"/>
          </w:rPr>
          <w:t>{[H003]}</w:t>
        </w:r>
        <w:r>
          <w:rPr>
            <w:rFonts w:cs="Calibri"/>
            <w:color w:val="0070C0"/>
          </w:rPr>
          <w:t xml:space="preserve"> (Company Address Line 2)</w:t>
        </w:r>
      </w:ins>
    </w:p>
    <w:p w14:paraId="266F53A6" w14:textId="77777777" w:rsidR="0070795B" w:rsidRDefault="0070795B" w:rsidP="0070795B">
      <w:pPr>
        <w:pStyle w:val="NoSpacing"/>
        <w:rPr>
          <w:ins w:id="11" w:author="Jeanette Work" w:date="2025-07-11T14:44:00Z" w16du:dateUtc="2025-07-11T19:44:00Z"/>
          <w:rFonts w:cs="Calibri"/>
          <w:b/>
        </w:rPr>
      </w:pPr>
      <w:ins w:id="12" w:author="Jeanette Work" w:date="2025-07-11T14:44:00Z" w16du:dateUtc="2025-07-11T19:44:00Z">
        <w:r>
          <w:rPr>
            <w:rFonts w:cs="Calibri"/>
            <w:b/>
          </w:rPr>
          <w:t xml:space="preserve">{[H004]} </w:t>
        </w:r>
        <w:r>
          <w:rPr>
            <w:rFonts w:cs="Calibri"/>
          </w:rPr>
          <w:t>(Company Address Line 3)</w:t>
        </w:r>
      </w:ins>
    </w:p>
    <w:p w14:paraId="17E8C294" w14:textId="77777777" w:rsidR="0070795B" w:rsidRDefault="0070795B" w:rsidP="0070795B">
      <w:pPr>
        <w:rPr>
          <w:ins w:id="13" w:author="Jeanette Work" w:date="2025-07-11T14:44:00Z" w16du:dateUtc="2025-07-11T19:44:00Z"/>
          <w:rFonts w:ascii="Calibri" w:hAnsi="Calibri" w:cs="Calibri"/>
        </w:rPr>
      </w:pPr>
    </w:p>
    <w:p w14:paraId="577D65E1" w14:textId="77777777" w:rsidR="0070795B" w:rsidRDefault="0070795B" w:rsidP="0070795B">
      <w:pPr>
        <w:rPr>
          <w:ins w:id="14" w:author="Jeanette Work" w:date="2025-07-11T14:44:00Z" w16du:dateUtc="2025-07-11T19:44:00Z"/>
          <w:rFonts w:ascii="Calibri" w:hAnsi="Calibri" w:cs="Calibri"/>
        </w:rPr>
      </w:pPr>
      <w:ins w:id="15" w:author="Jeanette Work" w:date="2025-07-11T14:44:00Z" w16du:dateUtc="2025-07-11T19:44:00Z">
        <w:r>
          <w:rPr>
            <w:rFonts w:ascii="Calibri" w:eastAsia="Calibri" w:hAnsi="Calibri" w:cs="Calibri"/>
            <w:b/>
            <w:color w:val="FF0000"/>
            <w:spacing w:val="5"/>
          </w:rPr>
          <w:t>{[L001E7]}</w:t>
        </w:r>
        <w:r>
          <w:rPr>
            <w:rFonts w:ascii="Calibri" w:eastAsia="Calibri" w:hAnsi="Calibri" w:cs="Calibri"/>
            <w:color w:val="FF0000"/>
            <w:spacing w:val="5"/>
          </w:rPr>
          <w:t xml:space="preserve"> (System Date)</w:t>
        </w:r>
        <w:r>
          <w:rPr>
            <w:rFonts w:ascii="Calibri" w:hAnsi="Calibri" w:cs="Calibri"/>
          </w:rPr>
          <w:t xml:space="preserve">  </w:t>
        </w:r>
      </w:ins>
    </w:p>
    <w:p w14:paraId="00BA58D6" w14:textId="77777777" w:rsidR="0070795B" w:rsidRDefault="0070795B" w:rsidP="0070795B">
      <w:pPr>
        <w:rPr>
          <w:ins w:id="16" w:author="Jeanette Work" w:date="2025-07-11T14:44:00Z" w16du:dateUtc="2025-07-11T19:44:00Z"/>
          <w:rFonts w:ascii="Calibri" w:hAnsi="Calibri" w:cs="Calibri"/>
        </w:rPr>
      </w:pPr>
      <w:ins w:id="17" w:author="Jeanette Work" w:date="2025-07-11T14:44:00Z" w16du:dateUtc="2025-07-11T19:44:00Z">
        <w:r>
          <w:rPr>
            <w:rFonts w:ascii="Calibri" w:hAnsi="Calibri" w:cs="Calibri"/>
          </w:rPr>
          <w:t xml:space="preserve">                                                                                                                </w:t>
        </w:r>
      </w:ins>
    </w:p>
    <w:p w14:paraId="07EEB308" w14:textId="77777777" w:rsidR="0070795B" w:rsidRDefault="0070795B" w:rsidP="0070795B">
      <w:pPr>
        <w:jc w:val="center"/>
        <w:rPr>
          <w:ins w:id="18" w:author="Jeanette Work" w:date="2025-07-11T14:44:00Z" w16du:dateUtc="2025-07-11T19:44:00Z"/>
          <w:rFonts w:ascii="Calibri" w:hAnsi="Calibri" w:cs="Calibri"/>
        </w:rPr>
      </w:pPr>
    </w:p>
    <w:p w14:paraId="4CD8159D" w14:textId="3785A0E2" w:rsidR="00F076E0" w:rsidRDefault="00F076E0" w:rsidP="0070795B">
      <w:pPr>
        <w:ind w:hanging="13"/>
        <w:jc w:val="both"/>
        <w:rPr>
          <w:ins w:id="19" w:author="Jeanette Work" w:date="2025-07-25T10:00:00Z" w16du:dateUtc="2025-07-25T15:00:00Z"/>
          <w:rFonts w:ascii="Calibri" w:eastAsia="Aptos" w:hAnsi="Calibri" w:cs="Calibri"/>
          <w:b/>
          <w:bCs/>
          <w:color w:val="FF0000"/>
          <w:kern w:val="0"/>
          <w14:ligatures w14:val="none"/>
        </w:rPr>
      </w:pPr>
      <w:ins w:id="20" w:author="Jeanette Work" w:date="2025-07-25T10:00:00Z">
        <w:r w:rsidRPr="00F076E0">
          <w:rPr>
            <w:rFonts w:ascii="Calibri" w:eastAsia="Aptos" w:hAnsi="Calibri" w:cs="Calibri"/>
            <w:b/>
            <w:bCs/>
            <w:color w:val="156082" w:themeColor="accent1"/>
            <w:kern w:val="0"/>
            <w:highlight w:val="green"/>
            <w14:ligatures w14:val="none"/>
            <w:rPrChange w:id="21" w:author="Jeanette Work" w:date="2025-07-25T10:00:00Z" w16du:dateUtc="2025-07-25T15:00:00Z">
              <w:rPr>
                <w:rFonts w:ascii="Calibri" w:eastAsia="Aptos" w:hAnsi="Calibri" w:cs="Calibri"/>
                <w:b/>
                <w:bCs/>
                <w:color w:val="FF0000"/>
                <w:kern w:val="0"/>
                <w14:ligatures w14:val="none"/>
              </w:rPr>
            </w:rPrChange>
          </w:rPr>
          <w:t xml:space="preserve">Send </w:t>
        </w:r>
        <w:proofErr w:type="gramStart"/>
        <w:r w:rsidRPr="00F076E0">
          <w:rPr>
            <w:rFonts w:ascii="Calibri" w:eastAsia="Aptos" w:hAnsi="Calibri" w:cs="Calibri"/>
            <w:b/>
            <w:bCs/>
            <w:color w:val="156082" w:themeColor="accent1"/>
            <w:kern w:val="0"/>
            <w:highlight w:val="green"/>
            <w14:ligatures w14:val="none"/>
            <w:rPrChange w:id="22" w:author="Jeanette Work" w:date="2025-07-25T10:00:00Z" w16du:dateUtc="2025-07-25T15:00:00Z">
              <w:rPr>
                <w:rFonts w:ascii="Calibri" w:eastAsia="Aptos" w:hAnsi="Calibri" w:cs="Calibri"/>
                <w:b/>
                <w:bCs/>
                <w:color w:val="FF0000"/>
                <w:kern w:val="0"/>
                <w14:ligatures w14:val="none"/>
              </w:rPr>
            </w:rPrChange>
          </w:rPr>
          <w:t>via</w:t>
        </w:r>
        <w:proofErr w:type="gramEnd"/>
        <w:r w:rsidRPr="00F076E0">
          <w:rPr>
            <w:rFonts w:ascii="Calibri" w:eastAsia="Aptos" w:hAnsi="Calibri" w:cs="Calibri"/>
            <w:b/>
            <w:bCs/>
            <w:color w:val="156082" w:themeColor="accent1"/>
            <w:kern w:val="0"/>
            <w:highlight w:val="green"/>
            <w14:ligatures w14:val="none"/>
            <w:rPrChange w:id="23" w:author="Jeanette Work" w:date="2025-07-25T10:00:00Z" w16du:dateUtc="2025-07-25T15:00:00Z">
              <w:rPr>
                <w:rFonts w:ascii="Calibri" w:eastAsia="Aptos" w:hAnsi="Calibri" w:cs="Calibri"/>
                <w:b/>
                <w:bCs/>
                <w:color w:val="FF0000"/>
                <w:kern w:val="0"/>
                <w14:ligatures w14:val="none"/>
              </w:rPr>
            </w:rPrChange>
          </w:rPr>
          <w:t xml:space="preserve"> First Class and Certified Mail to the </w:t>
        </w:r>
      </w:ins>
      <w:ins w:id="24" w:author="Jeanette Work" w:date="2025-07-25T10:00:00Z" w16du:dateUtc="2025-07-25T15:00:00Z">
        <w:r>
          <w:rPr>
            <w:rFonts w:ascii="Calibri" w:eastAsia="Aptos" w:hAnsi="Calibri" w:cs="Calibri"/>
            <w:b/>
            <w:bCs/>
            <w:color w:val="156082" w:themeColor="accent1"/>
            <w:kern w:val="0"/>
            <w:highlight w:val="green"/>
            <w14:ligatures w14:val="none"/>
          </w:rPr>
          <w:t>property</w:t>
        </w:r>
      </w:ins>
      <w:ins w:id="25" w:author="Jeanette Work" w:date="2025-07-25T10:00:00Z">
        <w:r w:rsidRPr="00F076E0">
          <w:rPr>
            <w:rFonts w:ascii="Calibri" w:eastAsia="Aptos" w:hAnsi="Calibri" w:cs="Calibri"/>
            <w:b/>
            <w:bCs/>
            <w:color w:val="156082" w:themeColor="accent1"/>
            <w:kern w:val="0"/>
            <w:highlight w:val="green"/>
            <w14:ligatures w14:val="none"/>
            <w:rPrChange w:id="26" w:author="Jeanette Work" w:date="2025-07-25T10:00:00Z" w16du:dateUtc="2025-07-25T15:00:00Z">
              <w:rPr>
                <w:rFonts w:ascii="Calibri" w:eastAsia="Aptos" w:hAnsi="Calibri" w:cs="Calibri"/>
                <w:b/>
                <w:bCs/>
                <w:color w:val="FF0000"/>
                <w:kern w:val="0"/>
                <w14:ligatures w14:val="none"/>
              </w:rPr>
            </w:rPrChange>
          </w:rPr>
          <w:t xml:space="preserve"> address</w:t>
        </w:r>
      </w:ins>
    </w:p>
    <w:p w14:paraId="6B56F09A" w14:textId="6FE2049E" w:rsidR="0070795B" w:rsidRDefault="0070795B" w:rsidP="0070795B">
      <w:pPr>
        <w:ind w:hanging="13"/>
        <w:jc w:val="both"/>
        <w:rPr>
          <w:ins w:id="27" w:author="Jeanette Work" w:date="2025-07-11T14:44:00Z" w16du:dateUtc="2025-07-11T19:44:00Z"/>
          <w:rFonts w:ascii="Calibri" w:eastAsia="Aptos" w:hAnsi="Calibri" w:cs="Calibri"/>
          <w:b/>
          <w:color w:val="FF0000"/>
          <w:kern w:val="0"/>
          <w14:ligatures w14:val="none"/>
        </w:rPr>
      </w:pPr>
      <w:ins w:id="28" w:author="Jeanette Work" w:date="2025-07-11T14:44:00Z" w16du:dateUtc="2025-07-11T19:44:00Z">
        <w:r>
          <w:rPr>
            <w:rFonts w:ascii="Calibri" w:eastAsia="Aptos" w:hAnsi="Calibri" w:cs="Calibri"/>
            <w:b/>
            <w:bCs/>
            <w:color w:val="FF0000"/>
            <w:kern w:val="0"/>
            <w14:ligatures w14:val="none"/>
          </w:rPr>
          <w:t xml:space="preserve">{[M558]} </w:t>
        </w:r>
        <w:r>
          <w:rPr>
            <w:rFonts w:ascii="Calibri" w:eastAsia="Aptos" w:hAnsi="Calibri" w:cs="Calibri"/>
            <w:bCs/>
            <w:color w:val="FF0000"/>
            <w:kern w:val="0"/>
            <w14:ligatures w14:val="none"/>
          </w:rPr>
          <w:t xml:space="preserve">(New Bill Line 1/ Mortgagor </w:t>
        </w:r>
        <w:commentRangeStart w:id="29"/>
        <w:commentRangeStart w:id="30"/>
        <w:r>
          <w:rPr>
            <w:rFonts w:ascii="Calibri" w:eastAsia="Aptos" w:hAnsi="Calibri" w:cs="Calibri"/>
            <w:bCs/>
            <w:color w:val="FF0000"/>
            <w:kern w:val="0"/>
            <w14:ligatures w14:val="none"/>
          </w:rPr>
          <w:t>Name</w:t>
        </w:r>
      </w:ins>
      <w:commentRangeEnd w:id="29"/>
      <w:ins w:id="31" w:author="Jeanette Work" w:date="2025-07-11T14:46:00Z" w16du:dateUtc="2025-07-11T19:46:00Z">
        <w:r w:rsidR="00FC5E53">
          <w:rPr>
            <w:rStyle w:val="CommentReference"/>
            <w:kern w:val="0"/>
            <w14:ligatures w14:val="none"/>
          </w:rPr>
          <w:commentReference w:id="29"/>
        </w:r>
      </w:ins>
      <w:commentRangeEnd w:id="30"/>
      <w:ins w:id="32" w:author="Jeanette Work" w:date="2025-07-25T10:00:00Z" w16du:dateUtc="2025-07-25T15:00:00Z">
        <w:r w:rsidR="003C5A8B">
          <w:rPr>
            <w:rStyle w:val="CommentReference"/>
            <w:kern w:val="0"/>
            <w14:ligatures w14:val="none"/>
          </w:rPr>
          <w:commentReference w:id="30"/>
        </w:r>
      </w:ins>
      <w:ins w:id="33" w:author="Jeanette Work" w:date="2025-07-11T14:44:00Z" w16du:dateUtc="2025-07-11T19:44:00Z">
        <w:r>
          <w:rPr>
            <w:rFonts w:ascii="Calibri" w:eastAsia="Aptos" w:hAnsi="Calibri" w:cs="Calibri"/>
            <w:bCs/>
            <w:color w:val="FF0000"/>
            <w:kern w:val="0"/>
            <w14:ligatures w14:val="none"/>
          </w:rPr>
          <w:t>)</w:t>
        </w:r>
      </w:ins>
    </w:p>
    <w:p w14:paraId="01594038" w14:textId="77777777" w:rsidR="0070795B" w:rsidRDefault="0070795B" w:rsidP="0070795B">
      <w:pPr>
        <w:ind w:hanging="13"/>
        <w:jc w:val="both"/>
        <w:rPr>
          <w:ins w:id="34" w:author="Jeanette Work" w:date="2025-07-11T14:44:00Z" w16du:dateUtc="2025-07-11T19:44:00Z"/>
          <w:rFonts w:ascii="Calibri" w:eastAsia="Aptos" w:hAnsi="Calibri" w:cs="Calibri"/>
          <w:b/>
          <w:kern w:val="0"/>
          <w14:ligatures w14:val="none"/>
        </w:rPr>
      </w:pPr>
      <w:ins w:id="35" w:author="Jeanette Work" w:date="2025-07-11T14:44:00Z" w16du:dateUtc="2025-07-11T19:44:00Z">
        <w:r>
          <w:rPr>
            <w:rFonts w:ascii="Calibri" w:eastAsia="Aptos" w:hAnsi="Calibri" w:cs="Calibri"/>
            <w:b/>
            <w:bCs/>
            <w:kern w:val="0"/>
            <w14:ligatures w14:val="none"/>
          </w:rPr>
          <w:t>{[M559]}</w:t>
        </w:r>
        <w:r>
          <w:rPr>
            <w:rFonts w:ascii="Calibri" w:eastAsia="Aptos" w:hAnsi="Calibri" w:cs="Calibri"/>
            <w:b/>
            <w:kern w:val="0"/>
            <w14:ligatures w14:val="none"/>
          </w:rPr>
          <w:t xml:space="preserve"> </w:t>
        </w:r>
        <w:r>
          <w:rPr>
            <w:rFonts w:ascii="Calibri" w:eastAsia="Aptos" w:hAnsi="Calibri" w:cs="Calibri"/>
            <w:bCs/>
            <w:kern w:val="0"/>
            <w14:ligatures w14:val="none"/>
          </w:rPr>
          <w:t>(New Bill Line 2/Second Mortgagor)</w:t>
        </w:r>
      </w:ins>
    </w:p>
    <w:p w14:paraId="58014E61" w14:textId="77777777" w:rsidR="0070795B" w:rsidRDefault="0070795B" w:rsidP="0070795B">
      <w:pPr>
        <w:ind w:hanging="13"/>
        <w:jc w:val="both"/>
        <w:rPr>
          <w:ins w:id="36" w:author="Jeanette Work" w:date="2025-07-11T14:44:00Z" w16du:dateUtc="2025-07-11T19:44:00Z"/>
          <w:rFonts w:ascii="Calibri" w:eastAsia="Aptos" w:hAnsi="Calibri" w:cs="Calibri"/>
          <w:b/>
          <w:kern w:val="0"/>
          <w14:ligatures w14:val="none"/>
        </w:rPr>
      </w:pPr>
      <w:ins w:id="37" w:author="Jeanette Work" w:date="2025-07-11T14:44:00Z" w16du:dateUtc="2025-07-11T19:44:00Z">
        <w:r>
          <w:rPr>
            <w:rFonts w:ascii="Calibri" w:eastAsia="Aptos" w:hAnsi="Calibri" w:cs="Calibri"/>
            <w:b/>
            <w:bCs/>
            <w:kern w:val="0"/>
            <w14:ligatures w14:val="none"/>
          </w:rPr>
          <w:t>{[M560]}</w:t>
        </w:r>
        <w:r>
          <w:rPr>
            <w:rFonts w:ascii="Calibri" w:eastAsia="Aptos" w:hAnsi="Calibri" w:cs="Calibri"/>
            <w:b/>
            <w:kern w:val="0"/>
            <w14:ligatures w14:val="none"/>
          </w:rPr>
          <w:t xml:space="preserve"> </w:t>
        </w:r>
        <w:r>
          <w:rPr>
            <w:rFonts w:ascii="Calibri" w:eastAsia="Aptos" w:hAnsi="Calibri" w:cs="Calibri"/>
            <w:bCs/>
            <w:kern w:val="0"/>
            <w14:ligatures w14:val="none"/>
          </w:rPr>
          <w:t>(New Bill Line 3/Third Mortgagor)</w:t>
        </w:r>
      </w:ins>
    </w:p>
    <w:p w14:paraId="4528B542" w14:textId="77777777" w:rsidR="0070795B" w:rsidRDefault="0070795B" w:rsidP="0070795B">
      <w:pPr>
        <w:ind w:hanging="13"/>
        <w:jc w:val="both"/>
        <w:rPr>
          <w:ins w:id="38" w:author="Jeanette Work" w:date="2025-07-11T14:44:00Z" w16du:dateUtc="2025-07-11T19:44:00Z"/>
          <w:rFonts w:ascii="Calibri" w:eastAsia="Aptos" w:hAnsi="Calibri" w:cs="Calibri"/>
          <w:b/>
          <w:color w:val="FF0000"/>
          <w:kern w:val="0"/>
          <w14:ligatures w14:val="none"/>
        </w:rPr>
      </w:pPr>
      <w:ins w:id="39" w:author="Jeanette Work" w:date="2025-07-11T14:44:00Z" w16du:dateUtc="2025-07-11T19:44:00Z">
        <w:r>
          <w:rPr>
            <w:rFonts w:ascii="Calibri" w:eastAsia="Aptos" w:hAnsi="Calibri" w:cs="Calibri"/>
            <w:b/>
            <w:bCs/>
            <w:color w:val="FF0000"/>
            <w:kern w:val="0"/>
            <w14:ligatures w14:val="none"/>
          </w:rPr>
          <w:t>{[M567]}</w:t>
        </w:r>
        <w:r>
          <w:rPr>
            <w:rFonts w:ascii="Calibri" w:eastAsia="Aptos" w:hAnsi="Calibri" w:cs="Calibri"/>
            <w:b/>
            <w:color w:val="FF0000"/>
            <w:kern w:val="0"/>
            <w14:ligatures w14:val="none"/>
          </w:rPr>
          <w:t xml:space="preserve"> </w:t>
        </w:r>
        <w:r>
          <w:rPr>
            <w:rFonts w:ascii="Calibri" w:eastAsia="Aptos" w:hAnsi="Calibri" w:cs="Calibri"/>
            <w:bCs/>
            <w:color w:val="FF0000"/>
            <w:kern w:val="0"/>
            <w14:ligatures w14:val="none"/>
          </w:rPr>
          <w:t>(Property Line 1/Street Address)</w:t>
        </w:r>
      </w:ins>
    </w:p>
    <w:p w14:paraId="45BE77FF" w14:textId="77777777" w:rsidR="0070795B" w:rsidRDefault="0070795B" w:rsidP="0070795B">
      <w:pPr>
        <w:ind w:hanging="13"/>
        <w:jc w:val="both"/>
        <w:rPr>
          <w:ins w:id="40" w:author="Jeanette Work" w:date="2025-07-11T14:44:00Z" w16du:dateUtc="2025-07-11T19:44:00Z"/>
          <w:rFonts w:ascii="Calibri" w:eastAsia="Aptos" w:hAnsi="Calibri" w:cs="Calibri"/>
          <w:b/>
          <w:kern w:val="0"/>
          <w14:ligatures w14:val="none"/>
        </w:rPr>
      </w:pPr>
      <w:ins w:id="41" w:author="Jeanette Work" w:date="2025-07-11T14:44:00Z" w16du:dateUtc="2025-07-11T19:44:00Z">
        <w:r>
          <w:rPr>
            <w:rFonts w:ascii="Calibri" w:eastAsia="Aptos" w:hAnsi="Calibri" w:cs="Calibri"/>
            <w:b/>
            <w:bCs/>
            <w:kern w:val="0"/>
            <w14:ligatures w14:val="none"/>
          </w:rPr>
          <w:t xml:space="preserve">{[M583]} </w:t>
        </w:r>
        <w:r>
          <w:rPr>
            <w:rFonts w:ascii="Calibri" w:eastAsia="Aptos" w:hAnsi="Calibri" w:cs="Calibri"/>
            <w:bCs/>
            <w:kern w:val="0"/>
            <w14:ligatures w14:val="none"/>
          </w:rPr>
          <w:t>(New Property Unit Number)</w:t>
        </w:r>
      </w:ins>
    </w:p>
    <w:p w14:paraId="370E555E" w14:textId="77777777" w:rsidR="0070795B" w:rsidRDefault="0070795B" w:rsidP="0070795B">
      <w:pPr>
        <w:ind w:hanging="13"/>
        <w:jc w:val="both"/>
        <w:rPr>
          <w:ins w:id="42" w:author="Jeanette Work" w:date="2025-07-11T14:44:00Z" w16du:dateUtc="2025-07-11T19:44:00Z"/>
          <w:rFonts w:ascii="Calibri" w:eastAsia="Aptos" w:hAnsi="Calibri" w:cs="Calibri"/>
          <w:b/>
          <w:color w:val="FF0000"/>
          <w:kern w:val="0"/>
          <w14:ligatures w14:val="none"/>
        </w:rPr>
      </w:pPr>
      <w:ins w:id="43" w:author="Jeanette Work" w:date="2025-07-11T14:44:00Z" w16du:dateUtc="2025-07-11T19:44:00Z">
        <w:r>
          <w:rPr>
            <w:rFonts w:ascii="Calibri" w:eastAsia="Aptos" w:hAnsi="Calibri" w:cs="Calibri"/>
            <w:b/>
            <w:bCs/>
            <w:color w:val="FF0000"/>
            <w:kern w:val="0"/>
            <w14:ligatures w14:val="none"/>
          </w:rPr>
          <w:t xml:space="preserve">{[M568]} </w:t>
        </w:r>
        <w:r>
          <w:rPr>
            <w:rFonts w:ascii="Calibri" w:eastAsia="Aptos" w:hAnsi="Calibri" w:cs="Calibri"/>
            <w:bCs/>
            <w:color w:val="FF0000"/>
            <w:kern w:val="0"/>
            <w14:ligatures w14:val="none"/>
          </w:rPr>
          <w:t>(New Property Line 2/City State and Zip Code)</w:t>
        </w:r>
      </w:ins>
    </w:p>
    <w:p w14:paraId="3BEDC7EC" w14:textId="77777777" w:rsidR="0070795B" w:rsidRDefault="0070795B" w:rsidP="0070795B">
      <w:pPr>
        <w:pStyle w:val="NoSpacing"/>
        <w:ind w:hanging="13"/>
        <w:jc w:val="both"/>
        <w:rPr>
          <w:ins w:id="44" w:author="Jeanette Work" w:date="2025-07-11T14:44:00Z" w16du:dateUtc="2025-07-11T19:44:00Z"/>
          <w:rFonts w:ascii="Calibri" w:hAnsi="Calibri" w:cs="Calibri"/>
        </w:rPr>
      </w:pPr>
    </w:p>
    <w:p w14:paraId="2C1B7B3B" w14:textId="77777777" w:rsidR="0070795B" w:rsidRDefault="0070795B" w:rsidP="0070795B">
      <w:pPr>
        <w:rPr>
          <w:ins w:id="45" w:author="Jeanette Work" w:date="2025-07-11T14:44:00Z" w16du:dateUtc="2025-07-11T19:44:00Z"/>
          <w:rFonts w:ascii="Calibri" w:hAnsi="Calibri" w:cs="Calibri"/>
        </w:rPr>
      </w:pPr>
      <w:ins w:id="46" w:author="Jeanette Work" w:date="2025-07-11T14:44:00Z" w16du:dateUtc="2025-07-11T19:44:00Z">
        <w:r>
          <w:rPr>
            <w:rFonts w:ascii="Calibri" w:hAnsi="Calibri" w:cs="Calibri"/>
          </w:rPr>
          <w:t xml:space="preserve">                                                                      </w:t>
        </w:r>
      </w:ins>
    </w:p>
    <w:p w14:paraId="35535FC0" w14:textId="77777777" w:rsidR="0070795B" w:rsidRDefault="0070795B" w:rsidP="0070795B">
      <w:pPr>
        <w:rPr>
          <w:ins w:id="47" w:author="Jeanette Work" w:date="2025-07-11T14:44:00Z" w16du:dateUtc="2025-07-11T19:44:00Z"/>
          <w:rFonts w:ascii="Calibri" w:hAnsi="Calibri" w:cs="Calibri"/>
        </w:rPr>
      </w:pPr>
      <w:ins w:id="48" w:author="Jeanette Work" w:date="2025-07-11T14:44:00Z" w16du:dateUtc="2025-07-11T19:44:00Z">
        <w:r>
          <w:rPr>
            <w:rFonts w:ascii="Calibri" w:hAnsi="Calibri" w:cs="Calibri"/>
          </w:rPr>
          <w:t xml:space="preserve">Loan Number: </w:t>
        </w:r>
        <w:r>
          <w:rPr>
            <w:rFonts w:ascii="Calibri" w:hAnsi="Calibri" w:cs="Calibri"/>
          </w:rPr>
          <w:tab/>
          <w:t xml:space="preserve">   </w:t>
        </w:r>
        <w:proofErr w:type="gramStart"/>
        <w:r>
          <w:rPr>
            <w:rFonts w:ascii="Calibri" w:hAnsi="Calibri" w:cs="Calibri"/>
          </w:rPr>
          <w:t xml:space="preserve">   </w:t>
        </w:r>
        <w:r>
          <w:rPr>
            <w:rFonts w:ascii="Calibri" w:hAnsi="Calibri" w:cs="Calibri"/>
            <w:b/>
            <w:bCs/>
            <w:color w:val="FF0000"/>
          </w:rPr>
          <w:t>{</w:t>
        </w:r>
        <w:proofErr w:type="gramEnd"/>
        <w:r>
          <w:rPr>
            <w:rFonts w:ascii="Calibri" w:hAnsi="Calibri" w:cs="Calibri"/>
            <w:b/>
            <w:color w:val="FF0000"/>
          </w:rPr>
          <w:t xml:space="preserve">[M594]} </w:t>
        </w:r>
        <w:r>
          <w:rPr>
            <w:rFonts w:ascii="Calibri" w:hAnsi="Calibri" w:cs="Calibri"/>
            <w:bCs/>
            <w:color w:val="FF0000"/>
          </w:rPr>
          <w:t>(</w:t>
        </w:r>
        <w:r>
          <w:rPr>
            <w:rFonts w:ascii="Calibri" w:hAnsi="Calibri" w:cs="Calibri"/>
            <w:color w:val="FF0000"/>
          </w:rPr>
          <w:t>Loan Number – No Dash)</w:t>
        </w:r>
        <w:r>
          <w:rPr>
            <w:rFonts w:ascii="Calibri" w:hAnsi="Calibri" w:cs="Calibri"/>
          </w:rPr>
          <w:t xml:space="preserve"> </w:t>
        </w:r>
      </w:ins>
    </w:p>
    <w:p w14:paraId="5A8D1001" w14:textId="77777777" w:rsidR="0070795B" w:rsidRDefault="0070795B" w:rsidP="0070795B">
      <w:pPr>
        <w:pStyle w:val="NoSpacing"/>
        <w:ind w:right="-60"/>
        <w:rPr>
          <w:ins w:id="49" w:author="Jeanette Work" w:date="2025-07-11T14:44:00Z" w16du:dateUtc="2025-07-11T19:44:00Z"/>
          <w:rFonts w:ascii="Calibri" w:hAnsi="Calibri" w:cs="Calibri"/>
          <w:color w:val="FF0000"/>
        </w:rPr>
      </w:pPr>
      <w:ins w:id="50" w:author="Jeanette Work" w:date="2025-07-11T14:44:00Z" w16du:dateUtc="2025-07-11T19:44:00Z">
        <w:r>
          <w:rPr>
            <w:rFonts w:ascii="Calibri" w:hAnsi="Calibri" w:cs="Calibri"/>
          </w:rPr>
          <w:t>Property Address</w:t>
        </w:r>
        <w:proofErr w:type="gramStart"/>
        <w:r>
          <w:rPr>
            <w:rFonts w:ascii="Calibri" w:hAnsi="Calibri" w:cs="Calibri"/>
          </w:rPr>
          <w:t xml:space="preserve">:  </w:t>
        </w:r>
        <w:r>
          <w:rPr>
            <w:rFonts w:ascii="Calibri" w:hAnsi="Calibri" w:cs="Calibri"/>
            <w:b/>
            <w:color w:val="FF0000"/>
          </w:rPr>
          <w:t>{</w:t>
        </w:r>
        <w:proofErr w:type="gramEnd"/>
        <w:r>
          <w:rPr>
            <w:rFonts w:ascii="Calibri" w:hAnsi="Calibri" w:cs="Calibri"/>
            <w:b/>
            <w:color w:val="FF0000"/>
          </w:rPr>
          <w:t>[</w:t>
        </w:r>
        <w:proofErr w:type="gramStart"/>
        <w:r>
          <w:rPr>
            <w:rFonts w:ascii="Calibri" w:hAnsi="Calibri" w:cs="Calibri"/>
            <w:b/>
            <w:color w:val="FF0000"/>
          </w:rPr>
          <w:t>M567]}</w:t>
        </w:r>
        <w:proofErr w:type="gramEnd"/>
        <w:r>
          <w:rPr>
            <w:rFonts w:ascii="Calibri" w:hAnsi="Calibri" w:cs="Calibri"/>
            <w:color w:val="FF0000"/>
          </w:rPr>
          <w:t xml:space="preserve"> (Property Line 1/Street Address)</w:t>
        </w:r>
      </w:ins>
    </w:p>
    <w:p w14:paraId="70ABEC99" w14:textId="77777777" w:rsidR="0070795B" w:rsidRDefault="0070795B" w:rsidP="0070795B">
      <w:pPr>
        <w:pStyle w:val="NoSpacing"/>
        <w:ind w:left="1440" w:right="-60"/>
        <w:rPr>
          <w:ins w:id="51" w:author="Jeanette Work" w:date="2025-07-11T14:44:00Z" w16du:dateUtc="2025-07-11T19:44:00Z"/>
          <w:rFonts w:ascii="Calibri" w:hAnsi="Calibri" w:cs="Calibri"/>
          <w:color w:val="FF0000"/>
        </w:rPr>
      </w:pPr>
      <w:ins w:id="52" w:author="Jeanette Work" w:date="2025-07-11T14:44:00Z" w16du:dateUtc="2025-07-11T19:44:00Z">
        <w:r>
          <w:rPr>
            <w:rFonts w:ascii="Calibri" w:hAnsi="Calibri" w:cs="Calibri"/>
            <w:color w:val="FF0000"/>
          </w:rPr>
          <w:t xml:space="preserve">      </w:t>
        </w:r>
        <w:r>
          <w:rPr>
            <w:rFonts w:ascii="Calibri" w:hAnsi="Calibri" w:cs="Calibri"/>
            <w:b/>
          </w:rPr>
          <w:t xml:space="preserve">{[M583]} </w:t>
        </w:r>
        <w:r>
          <w:rPr>
            <w:rFonts w:ascii="Calibri" w:hAnsi="Calibri" w:cs="Calibri"/>
            <w:bCs/>
          </w:rPr>
          <w:t>(</w:t>
        </w:r>
        <w:r>
          <w:rPr>
            <w:rFonts w:ascii="Calibri" w:hAnsi="Calibri" w:cs="Calibri"/>
          </w:rPr>
          <w:t>New Property Unit Number</w:t>
        </w:r>
        <w:r>
          <w:rPr>
            <w:rFonts w:ascii="Calibri" w:hAnsi="Calibri" w:cs="Calibri"/>
            <w:bCs/>
          </w:rPr>
          <w:t>)</w:t>
        </w:r>
      </w:ins>
    </w:p>
    <w:p w14:paraId="0EA09B8D" w14:textId="77777777" w:rsidR="0070795B" w:rsidRDefault="0070795B" w:rsidP="0070795B">
      <w:pPr>
        <w:pStyle w:val="NoSpacing"/>
        <w:ind w:left="1440" w:right="-60"/>
        <w:rPr>
          <w:ins w:id="53" w:author="Jeanette Work" w:date="2025-07-11T14:44:00Z" w16du:dateUtc="2025-07-11T19:44:00Z"/>
          <w:rFonts w:ascii="Calibri" w:hAnsi="Calibri" w:cs="Calibri"/>
          <w:color w:val="FF0000"/>
        </w:rPr>
      </w:pPr>
      <w:ins w:id="54" w:author="Jeanette Work" w:date="2025-07-11T14:44:00Z" w16du:dateUtc="2025-07-11T19:44:00Z">
        <w:r>
          <w:rPr>
            <w:rFonts w:ascii="Calibri" w:hAnsi="Calibri" w:cs="Calibri"/>
            <w:b/>
            <w:color w:val="FF0000"/>
          </w:rPr>
          <w:t xml:space="preserve">      {[M568]} </w:t>
        </w:r>
        <w:r>
          <w:rPr>
            <w:rFonts w:ascii="Calibri" w:hAnsi="Calibri" w:cs="Calibri"/>
            <w:bCs/>
            <w:color w:val="FF0000"/>
          </w:rPr>
          <w:t>(</w:t>
        </w:r>
        <w:r>
          <w:rPr>
            <w:rFonts w:ascii="Calibri" w:hAnsi="Calibri" w:cs="Calibri"/>
            <w:color w:val="FF0000"/>
          </w:rPr>
          <w:t>New Property Line 2/City State and Zip Code)</w:t>
        </w:r>
      </w:ins>
    </w:p>
    <w:p w14:paraId="5D4035CA" w14:textId="44E0AACE" w:rsidR="000F7B97" w:rsidRPr="009268AC" w:rsidDel="000048E0" w:rsidRDefault="000F7B97" w:rsidP="000F7B97">
      <w:pPr>
        <w:rPr>
          <w:del w:id="55" w:author="Jeanette Work" w:date="2025-07-11T14:44:00Z" w16du:dateUtc="2025-07-11T19:44:00Z"/>
          <w:rFonts w:ascii="Calibri" w:hAnsi="Calibri" w:cs="Calibri"/>
          <w:rPrChange w:id="56" w:author="Brittany Torres" w:date="2025-07-07T14:25:00Z" w16du:dateUtc="2025-07-07T19:25:00Z">
            <w:rPr>
              <w:del w:id="57" w:author="Jeanette Work" w:date="2025-07-11T14:44:00Z" w16du:dateUtc="2025-07-11T19:44:00Z"/>
            </w:rPr>
          </w:rPrChange>
        </w:rPr>
      </w:pPr>
      <w:del w:id="58" w:author="Jeanette Work" w:date="2025-07-11T14:44:00Z" w16du:dateUtc="2025-07-11T19:44:00Z">
        <w:r w:rsidRPr="009268AC" w:rsidDel="000048E0">
          <w:rPr>
            <w:rFonts w:ascii="Calibri" w:hAnsi="Calibri" w:cs="Calibri"/>
            <w:rPrChange w:id="59" w:author="Brittany Torres" w:date="2025-07-07T14:25:00Z" w16du:dateUtc="2025-07-07T19:25:00Z">
              <w:rPr/>
            </w:rPrChange>
          </w:rPr>
          <w:delText xml:space="preserve">                                           </w:delText>
        </w:r>
      </w:del>
    </w:p>
    <w:p w14:paraId="0986E469" w14:textId="79E8FAA5" w:rsidR="00CB0F33" w:rsidRPr="009268AC" w:rsidDel="000048E0" w:rsidRDefault="00CB0F33" w:rsidP="00CB0F33">
      <w:pPr>
        <w:pStyle w:val="NoSpacing"/>
        <w:rPr>
          <w:ins w:id="60" w:author="Brittany Torres" w:date="2025-07-07T14:17:00Z" w16du:dateUtc="2025-07-07T19:17:00Z"/>
          <w:del w:id="61" w:author="Jeanette Work" w:date="2025-07-11T14:44:00Z" w16du:dateUtc="2025-07-11T19:44:00Z"/>
          <w:rFonts w:ascii="Calibri" w:hAnsi="Calibri" w:cs="Calibri"/>
          <w:b/>
          <w:color w:val="0070C0"/>
        </w:rPr>
      </w:pPr>
      <w:commentRangeStart w:id="62"/>
      <w:ins w:id="63" w:author="Brittany Torres" w:date="2025-07-07T14:17:00Z" w16du:dateUtc="2025-07-07T19:17:00Z">
        <w:del w:id="64" w:author="Jeanette Work" w:date="2025-07-11T14:44:00Z" w16du:dateUtc="2025-07-11T19:44:00Z">
          <w:r w:rsidRPr="00B50BEA" w:rsidDel="000048E0">
            <w:rPr>
              <w:rFonts w:ascii="Calibri" w:hAnsi="Calibri" w:cs="Calibri"/>
              <w:b/>
              <w:color w:val="0070C0"/>
            </w:rPr>
            <w:delText>({[M838]} (PLS-CLIENT-ID) = {[PLSID]} Produce)</w:delText>
          </w:r>
        </w:del>
      </w:ins>
      <w:commentRangeEnd w:id="62"/>
      <w:del w:id="65" w:author="Jeanette Work" w:date="2025-07-11T14:44:00Z" w16du:dateUtc="2025-07-11T19:44:00Z">
        <w:r w:rsidR="00855DDD" w:rsidDel="000048E0">
          <w:rPr>
            <w:rStyle w:val="CommentReference"/>
          </w:rPr>
          <w:commentReference w:id="62"/>
        </w:r>
      </w:del>
    </w:p>
    <w:p w14:paraId="16F53AA2" w14:textId="4BBCA569" w:rsidR="00CB0F33" w:rsidRPr="009268AC" w:rsidDel="000048E0" w:rsidRDefault="00CB0F33" w:rsidP="00CB0F33">
      <w:pPr>
        <w:jc w:val="both"/>
        <w:rPr>
          <w:ins w:id="66" w:author="Brittany Torres" w:date="2025-07-07T14:17:00Z" w16du:dateUtc="2025-07-07T19:17:00Z"/>
          <w:del w:id="67" w:author="Jeanette Work" w:date="2025-07-11T14:44:00Z" w16du:dateUtc="2025-07-11T19:44:00Z"/>
          <w:rFonts w:ascii="Calibri" w:eastAsia="Calibri" w:hAnsi="Calibri" w:cs="Calibri"/>
          <w:spacing w:val="5"/>
        </w:rPr>
      </w:pPr>
      <w:ins w:id="68" w:author="Brittany Torres" w:date="2025-07-07T14:17:00Z" w16du:dateUtc="2025-07-07T19:17:00Z">
        <w:del w:id="69" w:author="Jeanette Work" w:date="2025-07-11T14:44:00Z" w16du:dateUtc="2025-07-11T19:44:00Z">
          <w:r w:rsidRPr="009268AC" w:rsidDel="000048E0">
            <w:rPr>
              <w:rFonts w:ascii="Calibri" w:eastAsia="Calibri" w:hAnsi="Calibri" w:cs="Calibri"/>
              <w:b/>
              <w:spacing w:val="5"/>
            </w:rPr>
            <w:delText xml:space="preserve">{[H002]} </w:delText>
          </w:r>
          <w:r w:rsidRPr="009268AC" w:rsidDel="000048E0">
            <w:rPr>
              <w:rFonts w:ascii="Calibri" w:eastAsia="Calibri" w:hAnsi="Calibri" w:cs="Calibri"/>
              <w:bCs/>
              <w:spacing w:val="5"/>
            </w:rPr>
            <w:delText>(</w:delText>
          </w:r>
          <w:r w:rsidRPr="009268AC" w:rsidDel="000048E0">
            <w:rPr>
              <w:rFonts w:ascii="Calibri" w:eastAsia="Calibri" w:hAnsi="Calibri" w:cs="Calibri"/>
              <w:spacing w:val="5"/>
            </w:rPr>
            <w:delText>Company Address Line 1)</w:delText>
          </w:r>
        </w:del>
      </w:ins>
    </w:p>
    <w:p w14:paraId="58D70BF4" w14:textId="4AE9D393" w:rsidR="00CB0F33" w:rsidRPr="009268AC" w:rsidDel="000048E0" w:rsidRDefault="00CB0F33" w:rsidP="00CB0F33">
      <w:pPr>
        <w:jc w:val="both"/>
        <w:rPr>
          <w:ins w:id="70" w:author="Brittany Torres" w:date="2025-07-07T14:17:00Z" w16du:dateUtc="2025-07-07T19:17:00Z"/>
          <w:del w:id="71" w:author="Jeanette Work" w:date="2025-07-11T14:44:00Z" w16du:dateUtc="2025-07-11T19:44:00Z"/>
          <w:rFonts w:ascii="Calibri" w:eastAsia="Calibri" w:hAnsi="Calibri" w:cs="Calibri"/>
          <w:b/>
          <w:spacing w:val="5"/>
        </w:rPr>
      </w:pPr>
      <w:ins w:id="72" w:author="Brittany Torres" w:date="2025-07-07T14:17:00Z" w16du:dateUtc="2025-07-07T19:17:00Z">
        <w:del w:id="73" w:author="Jeanette Work" w:date="2025-07-11T14:44:00Z" w16du:dateUtc="2025-07-11T19:44:00Z">
          <w:r w:rsidRPr="009268AC" w:rsidDel="000048E0">
            <w:rPr>
              <w:rFonts w:ascii="Calibri" w:eastAsia="Calibri" w:hAnsi="Calibri" w:cs="Calibri"/>
              <w:b/>
              <w:spacing w:val="5"/>
            </w:rPr>
            <w:delText xml:space="preserve">{[H003]} </w:delText>
          </w:r>
          <w:r w:rsidRPr="009268AC" w:rsidDel="000048E0">
            <w:rPr>
              <w:rFonts w:ascii="Calibri" w:eastAsia="Calibri" w:hAnsi="Calibri" w:cs="Calibri"/>
              <w:bCs/>
              <w:spacing w:val="5"/>
            </w:rPr>
            <w:delText>(</w:delText>
          </w:r>
          <w:r w:rsidRPr="009268AC" w:rsidDel="000048E0">
            <w:rPr>
              <w:rFonts w:ascii="Calibri" w:eastAsia="Calibri" w:hAnsi="Calibri" w:cs="Calibri"/>
              <w:spacing w:val="5"/>
            </w:rPr>
            <w:delText>Company Address Line 2)</w:delText>
          </w:r>
        </w:del>
      </w:ins>
    </w:p>
    <w:p w14:paraId="4CF264D5" w14:textId="141E8A3C" w:rsidR="00CB0F33" w:rsidRPr="009268AC" w:rsidDel="000048E0" w:rsidRDefault="00CB0F33" w:rsidP="00CB0F33">
      <w:pPr>
        <w:jc w:val="both"/>
        <w:rPr>
          <w:ins w:id="74" w:author="Brittany Torres" w:date="2025-07-07T14:17:00Z" w16du:dateUtc="2025-07-07T19:17:00Z"/>
          <w:del w:id="75" w:author="Jeanette Work" w:date="2025-07-11T14:44:00Z" w16du:dateUtc="2025-07-11T19:44:00Z"/>
          <w:rFonts w:ascii="Calibri" w:eastAsia="Calibri" w:hAnsi="Calibri" w:cs="Calibri"/>
          <w:spacing w:val="5"/>
        </w:rPr>
      </w:pPr>
      <w:ins w:id="76" w:author="Brittany Torres" w:date="2025-07-07T14:17:00Z" w16du:dateUtc="2025-07-07T19:17:00Z">
        <w:del w:id="77" w:author="Jeanette Work" w:date="2025-07-11T14:44:00Z" w16du:dateUtc="2025-07-11T19:44:00Z">
          <w:r w:rsidRPr="009268AC" w:rsidDel="000048E0">
            <w:rPr>
              <w:rFonts w:ascii="Calibri" w:eastAsia="Calibri" w:hAnsi="Calibri" w:cs="Calibri"/>
              <w:b/>
              <w:spacing w:val="5"/>
            </w:rPr>
            <w:delText xml:space="preserve">{[H004]} </w:delText>
          </w:r>
          <w:r w:rsidRPr="009268AC" w:rsidDel="000048E0">
            <w:rPr>
              <w:rFonts w:ascii="Calibri" w:eastAsia="Calibri" w:hAnsi="Calibri" w:cs="Calibri"/>
              <w:bCs/>
              <w:spacing w:val="5"/>
            </w:rPr>
            <w:delText>(</w:delText>
          </w:r>
          <w:r w:rsidRPr="009268AC" w:rsidDel="000048E0">
            <w:rPr>
              <w:rFonts w:ascii="Calibri" w:eastAsia="Calibri" w:hAnsi="Calibri" w:cs="Calibri"/>
              <w:spacing w:val="5"/>
            </w:rPr>
            <w:delText>Company Address Line 3)</w:delText>
          </w:r>
        </w:del>
      </w:ins>
    </w:p>
    <w:p w14:paraId="0A132D61" w14:textId="72A9DB4A" w:rsidR="00CB0F33" w:rsidRPr="009268AC" w:rsidDel="000048E0" w:rsidRDefault="00CB0F33" w:rsidP="00CB0F33">
      <w:pPr>
        <w:rPr>
          <w:ins w:id="78" w:author="Brittany Torres" w:date="2025-07-07T14:17:00Z" w16du:dateUtc="2025-07-07T19:17:00Z"/>
          <w:del w:id="79" w:author="Jeanette Work" w:date="2025-07-11T14:44:00Z" w16du:dateUtc="2025-07-11T19:44:00Z"/>
          <w:rFonts w:ascii="Calibri" w:hAnsi="Calibri" w:cs="Calibri"/>
        </w:rPr>
      </w:pPr>
    </w:p>
    <w:p w14:paraId="1CC0883B" w14:textId="6109022E" w:rsidR="00CB0F33" w:rsidRPr="009268AC" w:rsidDel="000048E0" w:rsidRDefault="00CB0F33" w:rsidP="00CB0F33">
      <w:pPr>
        <w:rPr>
          <w:ins w:id="80" w:author="Brittany Torres" w:date="2025-07-07T14:17:00Z" w16du:dateUtc="2025-07-07T19:17:00Z"/>
          <w:del w:id="81" w:author="Jeanette Work" w:date="2025-07-11T14:44:00Z" w16du:dateUtc="2025-07-11T19:44:00Z"/>
          <w:rFonts w:ascii="Calibri" w:hAnsi="Calibri" w:cs="Calibri"/>
        </w:rPr>
      </w:pPr>
      <w:ins w:id="82" w:author="Brittany Torres" w:date="2025-07-07T14:17:00Z" w16du:dateUtc="2025-07-07T19:17:00Z">
        <w:del w:id="83" w:author="Jeanette Work" w:date="2025-07-11T14:44:00Z" w16du:dateUtc="2025-07-11T19:44:00Z">
          <w:r w:rsidRPr="009268AC" w:rsidDel="000048E0">
            <w:rPr>
              <w:rFonts w:ascii="Calibri" w:eastAsia="Calibri" w:hAnsi="Calibri" w:cs="Calibri"/>
              <w:b/>
              <w:color w:val="FF0000"/>
              <w:spacing w:val="5"/>
            </w:rPr>
            <w:delText>{[L001E</w:delText>
          </w:r>
        </w:del>
      </w:ins>
      <w:ins w:id="84" w:author="Brittany Torres" w:date="2025-07-07T14:34:00Z" w16du:dateUtc="2025-07-07T19:34:00Z">
        <w:del w:id="85" w:author="Jeanette Work" w:date="2025-07-11T14:44:00Z" w16du:dateUtc="2025-07-11T19:44:00Z">
          <w:r w:rsidR="00E13D5D" w:rsidDel="000048E0">
            <w:rPr>
              <w:rFonts w:ascii="Calibri" w:eastAsia="Calibri" w:hAnsi="Calibri" w:cs="Calibri"/>
              <w:b/>
              <w:color w:val="FF0000"/>
              <w:spacing w:val="5"/>
            </w:rPr>
            <w:delText>8</w:delText>
          </w:r>
        </w:del>
      </w:ins>
      <w:ins w:id="86" w:author="Brittany Torres" w:date="2025-07-07T14:17:00Z" w16du:dateUtc="2025-07-07T19:17:00Z">
        <w:del w:id="87" w:author="Jeanette Work" w:date="2025-07-11T14:44:00Z" w16du:dateUtc="2025-07-11T19:44:00Z">
          <w:r w:rsidRPr="009268AC" w:rsidDel="000048E0">
            <w:rPr>
              <w:rFonts w:ascii="Calibri" w:eastAsia="Calibri" w:hAnsi="Calibri" w:cs="Calibri"/>
              <w:b/>
              <w:color w:val="FF0000"/>
              <w:spacing w:val="5"/>
            </w:rPr>
            <w:delText>]}</w:delText>
          </w:r>
          <w:r w:rsidRPr="009268AC" w:rsidDel="000048E0">
            <w:rPr>
              <w:rFonts w:ascii="Calibri" w:eastAsia="Calibri" w:hAnsi="Calibri" w:cs="Calibri"/>
              <w:color w:val="FF0000"/>
              <w:spacing w:val="5"/>
            </w:rPr>
            <w:delText xml:space="preserve"> (System Date)</w:delText>
          </w:r>
          <w:r w:rsidRPr="009268AC" w:rsidDel="000048E0">
            <w:rPr>
              <w:rFonts w:ascii="Calibri" w:hAnsi="Calibri" w:cs="Calibri"/>
            </w:rPr>
            <w:delText xml:space="preserve">                                                                                                                  </w:delText>
          </w:r>
        </w:del>
      </w:ins>
    </w:p>
    <w:p w14:paraId="2136F66F" w14:textId="34C0C2E1" w:rsidR="00CB0F33" w:rsidRPr="009268AC" w:rsidDel="000048E0" w:rsidRDefault="00CB0F33" w:rsidP="00CB0F33">
      <w:pPr>
        <w:pStyle w:val="NoSpacing"/>
        <w:jc w:val="both"/>
        <w:rPr>
          <w:ins w:id="88" w:author="Brittany Torres" w:date="2025-07-07T14:17:00Z" w16du:dateUtc="2025-07-07T19:17:00Z"/>
          <w:del w:id="89" w:author="Jeanette Work" w:date="2025-07-11T14:44:00Z" w16du:dateUtc="2025-07-11T19:44:00Z"/>
          <w:rFonts w:ascii="Calibri" w:hAnsi="Calibri" w:cs="Calibri"/>
          <w:b/>
          <w:color w:val="FF0000"/>
        </w:rPr>
      </w:pPr>
    </w:p>
    <w:p w14:paraId="0313BBAE" w14:textId="1DAE4FBE" w:rsidR="00CB0F33" w:rsidRPr="009268AC" w:rsidDel="000048E0" w:rsidRDefault="00CB0F33" w:rsidP="00CB0F33">
      <w:pPr>
        <w:pStyle w:val="NoSpacing"/>
        <w:jc w:val="both"/>
        <w:rPr>
          <w:ins w:id="90" w:author="Brittany Torres" w:date="2025-07-07T14:17:00Z" w16du:dateUtc="2025-07-07T19:17:00Z"/>
          <w:del w:id="91" w:author="Jeanette Work" w:date="2025-07-11T14:44:00Z" w16du:dateUtc="2025-07-11T19:44:00Z"/>
          <w:rFonts w:ascii="Calibri" w:hAnsi="Calibri" w:cs="Calibri"/>
          <w:color w:val="FF0000"/>
        </w:rPr>
      </w:pPr>
      <w:ins w:id="92" w:author="Brittany Torres" w:date="2025-07-07T14:17:00Z" w16du:dateUtc="2025-07-07T19:17:00Z">
        <w:del w:id="93" w:author="Jeanette Work" w:date="2025-07-11T14:44:00Z" w16du:dateUtc="2025-07-11T19:44:00Z">
          <w:r w:rsidRPr="009268AC" w:rsidDel="000048E0">
            <w:rPr>
              <w:rFonts w:ascii="Calibri" w:hAnsi="Calibri" w:cs="Calibri"/>
              <w:b/>
              <w:color w:val="FF0000"/>
            </w:rPr>
            <w:delText xml:space="preserve">{[M558]} </w:delText>
          </w:r>
          <w:r w:rsidRPr="009268AC" w:rsidDel="000048E0">
            <w:rPr>
              <w:rFonts w:ascii="Calibri" w:hAnsi="Calibri" w:cs="Calibri"/>
              <w:bCs/>
              <w:color w:val="FF0000"/>
            </w:rPr>
            <w:delText>(</w:delText>
          </w:r>
          <w:r w:rsidRPr="009268AC" w:rsidDel="000048E0">
            <w:rPr>
              <w:rFonts w:ascii="Calibri" w:hAnsi="Calibri" w:cs="Calibri"/>
              <w:color w:val="FF0000"/>
            </w:rPr>
            <w:delText>New Bill Line 1/ Mortgagor Name)</w:delText>
          </w:r>
        </w:del>
      </w:ins>
    </w:p>
    <w:p w14:paraId="2713BBAF" w14:textId="27573491" w:rsidR="00CB0F33" w:rsidRPr="009268AC" w:rsidDel="000048E0" w:rsidRDefault="00CB0F33" w:rsidP="00CB0F33">
      <w:pPr>
        <w:pStyle w:val="NoSpacing"/>
        <w:ind w:hanging="13"/>
        <w:jc w:val="both"/>
        <w:rPr>
          <w:ins w:id="94" w:author="Brittany Torres" w:date="2025-07-07T14:17:00Z" w16du:dateUtc="2025-07-07T19:17:00Z"/>
          <w:del w:id="95" w:author="Jeanette Work" w:date="2025-07-11T14:44:00Z" w16du:dateUtc="2025-07-11T19:44:00Z"/>
          <w:rFonts w:ascii="Calibri" w:hAnsi="Calibri" w:cs="Calibri"/>
        </w:rPr>
      </w:pPr>
      <w:ins w:id="96" w:author="Brittany Torres" w:date="2025-07-07T14:17:00Z" w16du:dateUtc="2025-07-07T19:17:00Z">
        <w:del w:id="97" w:author="Jeanette Work" w:date="2025-07-11T14:44:00Z" w16du:dateUtc="2025-07-11T19:44:00Z">
          <w:r w:rsidRPr="009268AC" w:rsidDel="000048E0">
            <w:rPr>
              <w:rFonts w:ascii="Calibri" w:hAnsi="Calibri" w:cs="Calibri"/>
              <w:b/>
            </w:rPr>
            <w:delText>{[M559]}</w:delText>
          </w:r>
          <w:r w:rsidRPr="009268AC" w:rsidDel="000048E0">
            <w:rPr>
              <w:rFonts w:ascii="Calibri" w:hAnsi="Calibri" w:cs="Calibri"/>
            </w:rPr>
            <w:delText xml:space="preserve"> (New Bill Line 2/Second Mortgagor)</w:delText>
          </w:r>
        </w:del>
      </w:ins>
    </w:p>
    <w:p w14:paraId="3B13E844" w14:textId="1A821867" w:rsidR="00CB0F33" w:rsidRPr="009268AC" w:rsidDel="000048E0" w:rsidRDefault="00CB0F33" w:rsidP="00CB0F33">
      <w:pPr>
        <w:pStyle w:val="NoSpacing"/>
        <w:ind w:hanging="13"/>
        <w:jc w:val="both"/>
        <w:rPr>
          <w:ins w:id="98" w:author="Brittany Torres" w:date="2025-07-07T14:17:00Z" w16du:dateUtc="2025-07-07T19:17:00Z"/>
          <w:del w:id="99" w:author="Jeanette Work" w:date="2025-07-11T14:44:00Z" w16du:dateUtc="2025-07-11T19:44:00Z"/>
          <w:rFonts w:ascii="Calibri" w:hAnsi="Calibri" w:cs="Calibri"/>
        </w:rPr>
      </w:pPr>
      <w:ins w:id="100" w:author="Brittany Torres" w:date="2025-07-07T14:17:00Z" w16du:dateUtc="2025-07-07T19:17:00Z">
        <w:del w:id="101" w:author="Jeanette Work" w:date="2025-07-11T14:44:00Z" w16du:dateUtc="2025-07-11T19:44:00Z">
          <w:r w:rsidRPr="009268AC" w:rsidDel="000048E0">
            <w:rPr>
              <w:rFonts w:ascii="Calibri" w:hAnsi="Calibri" w:cs="Calibri"/>
              <w:b/>
            </w:rPr>
            <w:delText>{[M560]}</w:delText>
          </w:r>
          <w:r w:rsidRPr="009268AC" w:rsidDel="000048E0">
            <w:rPr>
              <w:rFonts w:ascii="Calibri" w:hAnsi="Calibri" w:cs="Calibri"/>
            </w:rPr>
            <w:delText xml:space="preserve"> (New Bill Line 3/Third Mortgagor)</w:delText>
          </w:r>
        </w:del>
      </w:ins>
    </w:p>
    <w:p w14:paraId="05C25252" w14:textId="22314618" w:rsidR="00CB0F33" w:rsidRPr="009268AC" w:rsidDel="000048E0" w:rsidRDefault="00CB0F33" w:rsidP="00CB0F33">
      <w:pPr>
        <w:pStyle w:val="NoSpacing"/>
        <w:ind w:hanging="13"/>
        <w:jc w:val="both"/>
        <w:rPr>
          <w:ins w:id="102" w:author="Brittany Torres" w:date="2025-07-07T14:17:00Z" w16du:dateUtc="2025-07-07T19:17:00Z"/>
          <w:del w:id="103" w:author="Jeanette Work" w:date="2025-07-11T14:44:00Z" w16du:dateUtc="2025-07-11T19:44:00Z"/>
          <w:rFonts w:ascii="Calibri" w:hAnsi="Calibri" w:cs="Calibri"/>
        </w:rPr>
      </w:pPr>
      <w:ins w:id="104" w:author="Brittany Torres" w:date="2025-07-07T14:17:00Z" w16du:dateUtc="2025-07-07T19:17:00Z">
        <w:del w:id="105" w:author="Jeanette Work" w:date="2025-07-11T14:44:00Z" w16du:dateUtc="2025-07-11T19:44:00Z">
          <w:r w:rsidRPr="009268AC" w:rsidDel="000048E0">
            <w:rPr>
              <w:rFonts w:ascii="Calibri" w:hAnsi="Calibri" w:cs="Calibri"/>
              <w:b/>
            </w:rPr>
            <w:delText>{[M561]}</w:delText>
          </w:r>
          <w:r w:rsidRPr="009268AC" w:rsidDel="000048E0">
            <w:rPr>
              <w:rFonts w:ascii="Calibri" w:hAnsi="Calibri" w:cs="Calibri"/>
            </w:rPr>
            <w:delText xml:space="preserve"> (Additional Mailing Address)</w:delText>
          </w:r>
        </w:del>
      </w:ins>
    </w:p>
    <w:p w14:paraId="0ADCD08F" w14:textId="6C5BEF1D" w:rsidR="00CB0F33" w:rsidRPr="009268AC" w:rsidDel="000048E0" w:rsidRDefault="00CB0F33" w:rsidP="00CB0F33">
      <w:pPr>
        <w:pStyle w:val="NoSpacing"/>
        <w:ind w:hanging="13"/>
        <w:jc w:val="both"/>
        <w:rPr>
          <w:ins w:id="106" w:author="Brittany Torres" w:date="2025-07-07T14:17:00Z" w16du:dateUtc="2025-07-07T19:17:00Z"/>
          <w:del w:id="107" w:author="Jeanette Work" w:date="2025-07-11T14:44:00Z" w16du:dateUtc="2025-07-11T19:44:00Z"/>
          <w:rFonts w:ascii="Calibri" w:hAnsi="Calibri" w:cs="Calibri"/>
          <w:color w:val="FF0000"/>
        </w:rPr>
      </w:pPr>
      <w:ins w:id="108" w:author="Brittany Torres" w:date="2025-07-07T14:17:00Z" w16du:dateUtc="2025-07-07T19:17:00Z">
        <w:del w:id="109" w:author="Jeanette Work" w:date="2025-07-11T14:44:00Z" w16du:dateUtc="2025-07-11T19:44:00Z">
          <w:r w:rsidRPr="009268AC" w:rsidDel="000048E0">
            <w:rPr>
              <w:rFonts w:ascii="Calibri" w:hAnsi="Calibri" w:cs="Calibri"/>
              <w:b/>
              <w:color w:val="FF0000"/>
            </w:rPr>
            <w:delText>{[M562]}</w:delText>
          </w:r>
          <w:r w:rsidRPr="009268AC" w:rsidDel="000048E0">
            <w:rPr>
              <w:rFonts w:ascii="Calibri" w:hAnsi="Calibri" w:cs="Calibri"/>
              <w:color w:val="FF0000"/>
            </w:rPr>
            <w:delText xml:space="preserve"> (Mailing Street Address)</w:delText>
          </w:r>
        </w:del>
      </w:ins>
    </w:p>
    <w:p w14:paraId="5439BD56" w14:textId="5FF2D10E" w:rsidR="00CB0F33" w:rsidRPr="009268AC" w:rsidDel="000048E0" w:rsidRDefault="00CB0F33" w:rsidP="00CB0F33">
      <w:pPr>
        <w:pStyle w:val="NoSpacing"/>
        <w:ind w:hanging="13"/>
        <w:jc w:val="both"/>
        <w:rPr>
          <w:ins w:id="110" w:author="Brittany Torres" w:date="2025-07-07T14:17:00Z" w16du:dateUtc="2025-07-07T19:17:00Z"/>
          <w:del w:id="111" w:author="Jeanette Work" w:date="2025-07-11T14:44:00Z" w16du:dateUtc="2025-07-11T19:44:00Z"/>
          <w:rFonts w:ascii="Calibri" w:hAnsi="Calibri" w:cs="Calibri"/>
        </w:rPr>
      </w:pPr>
      <w:ins w:id="112" w:author="Brittany Torres" w:date="2025-07-07T14:17:00Z" w16du:dateUtc="2025-07-07T19:17:00Z">
        <w:del w:id="113" w:author="Jeanette Work" w:date="2025-07-11T14:44:00Z" w16du:dateUtc="2025-07-11T19:44:00Z">
          <w:r w:rsidRPr="009268AC" w:rsidDel="000048E0">
            <w:rPr>
              <w:rFonts w:ascii="Calibri" w:hAnsi="Calibri" w:cs="Calibri"/>
              <w:b/>
              <w:color w:val="FF0000"/>
            </w:rPr>
            <w:delText xml:space="preserve">{[M563]} {[M564]} {[M565]} </w:delText>
          </w:r>
          <w:r w:rsidRPr="009268AC" w:rsidDel="000048E0">
            <w:rPr>
              <w:rFonts w:ascii="Calibri" w:hAnsi="Calibri" w:cs="Calibri"/>
              <w:b/>
            </w:rPr>
            <w:delText>{[M566]}</w:delText>
          </w:r>
          <w:r w:rsidRPr="009268AC" w:rsidDel="000048E0">
            <w:rPr>
              <w:rFonts w:ascii="Calibri" w:hAnsi="Calibri" w:cs="Calibri"/>
            </w:rPr>
            <w:delText xml:space="preserve"> </w:delText>
          </w:r>
          <w:r w:rsidRPr="009268AC" w:rsidDel="000048E0">
            <w:rPr>
              <w:rFonts w:ascii="Calibri" w:hAnsi="Calibri" w:cs="Calibri"/>
              <w:color w:val="FF0000"/>
            </w:rPr>
            <w:delText>(Mailing City), (State), (5-Digit Zip)</w:delText>
          </w:r>
          <w:r w:rsidRPr="009268AC" w:rsidDel="000048E0">
            <w:rPr>
              <w:rFonts w:ascii="Calibri" w:hAnsi="Calibri" w:cs="Calibri"/>
            </w:rPr>
            <w:delText>, (4-Digit Zip)</w:delText>
          </w:r>
        </w:del>
      </w:ins>
    </w:p>
    <w:p w14:paraId="46217FB5" w14:textId="28D8BA66" w:rsidR="00CB0F33" w:rsidRPr="009268AC" w:rsidDel="000048E0" w:rsidRDefault="00CB0F33" w:rsidP="00CB0F33">
      <w:pPr>
        <w:pStyle w:val="NoSpacing"/>
        <w:ind w:hanging="13"/>
        <w:jc w:val="both"/>
        <w:rPr>
          <w:ins w:id="114" w:author="Brittany Torres" w:date="2025-07-07T14:17:00Z" w16du:dateUtc="2025-07-07T19:17:00Z"/>
          <w:del w:id="115" w:author="Jeanette Work" w:date="2025-07-11T14:44:00Z" w16du:dateUtc="2025-07-11T19:44:00Z"/>
          <w:rFonts w:ascii="Calibri" w:hAnsi="Calibri" w:cs="Calibri"/>
          <w:color w:val="0070C0"/>
        </w:rPr>
      </w:pPr>
      <w:commentRangeStart w:id="116"/>
      <w:ins w:id="117" w:author="Brittany Torres" w:date="2025-07-07T14:17:00Z" w16du:dateUtc="2025-07-07T19:17:00Z">
        <w:del w:id="118" w:author="Jeanette Work" w:date="2025-07-11T14:44:00Z" w16du:dateUtc="2025-07-11T19:44:00Z">
          <w:r w:rsidRPr="009268AC" w:rsidDel="000048E0">
            <w:rPr>
              <w:rFonts w:ascii="Calibri" w:hAnsi="Calibri" w:cs="Calibri"/>
              <w:color w:val="0070C0"/>
            </w:rPr>
            <w:delText>(</w:delText>
          </w:r>
          <w:r w:rsidRPr="009268AC" w:rsidDel="000048E0">
            <w:rPr>
              <w:rFonts w:ascii="Calibri" w:hAnsi="Calibri" w:cs="Calibri"/>
              <w:b/>
              <w:color w:val="0070C0"/>
              <w:u w:val="single"/>
            </w:rPr>
            <w:delText>“OR”</w:delText>
          </w:r>
          <w:r w:rsidRPr="009268AC" w:rsidDel="000048E0">
            <w:rPr>
              <w:rFonts w:ascii="Calibri" w:hAnsi="Calibri" w:cs="Calibri"/>
              <w:color w:val="0070C0"/>
            </w:rPr>
            <w:delText xml:space="preserve"> If </w:delText>
          </w:r>
          <w:r w:rsidRPr="009268AC" w:rsidDel="000048E0">
            <w:rPr>
              <w:rFonts w:ascii="Calibri" w:hAnsi="Calibri" w:cs="Calibri"/>
              <w:b/>
              <w:color w:val="0070C0"/>
            </w:rPr>
            <w:delText>{[M956]}</w:delText>
          </w:r>
          <w:r w:rsidRPr="009268AC" w:rsidDel="000048E0">
            <w:rPr>
              <w:rFonts w:ascii="Calibri" w:hAnsi="Calibri" w:cs="Calibri"/>
              <w:color w:val="0070C0"/>
            </w:rPr>
            <w:delText xml:space="preserve"> (Foreign Address Indicator = 1))</w:delText>
          </w:r>
        </w:del>
      </w:ins>
    </w:p>
    <w:p w14:paraId="0E2D1913" w14:textId="409A49C8" w:rsidR="00CB0F33" w:rsidRPr="009268AC" w:rsidDel="000048E0" w:rsidRDefault="00CB0F33" w:rsidP="00CB0F33">
      <w:pPr>
        <w:pStyle w:val="NoSpacing"/>
        <w:ind w:hanging="13"/>
        <w:jc w:val="both"/>
        <w:rPr>
          <w:ins w:id="119" w:author="Brittany Torres" w:date="2025-07-07T14:17:00Z" w16du:dateUtc="2025-07-07T19:17:00Z"/>
          <w:del w:id="120" w:author="Jeanette Work" w:date="2025-07-11T14:44:00Z" w16du:dateUtc="2025-07-11T19:44:00Z"/>
          <w:rFonts w:ascii="Calibri" w:hAnsi="Calibri" w:cs="Calibri"/>
        </w:rPr>
      </w:pPr>
      <w:ins w:id="121" w:author="Brittany Torres" w:date="2025-07-07T14:17:00Z" w16du:dateUtc="2025-07-07T19:17:00Z">
        <w:del w:id="122" w:author="Jeanette Work" w:date="2025-07-11T14:44:00Z" w16du:dateUtc="2025-07-11T19:44:00Z">
          <w:r w:rsidRPr="009268AC" w:rsidDel="000048E0">
            <w:rPr>
              <w:rFonts w:ascii="Calibri" w:hAnsi="Calibri" w:cs="Calibri"/>
              <w:b/>
            </w:rPr>
            <w:delText>{[M928]}</w:delText>
          </w:r>
          <w:r w:rsidRPr="009268AC" w:rsidDel="000048E0">
            <w:rPr>
              <w:rFonts w:ascii="Calibri" w:hAnsi="Calibri" w:cs="Calibri"/>
            </w:rPr>
            <w:delText xml:space="preserve"> (Foreign Country Code)</w:delText>
          </w:r>
        </w:del>
      </w:ins>
    </w:p>
    <w:p w14:paraId="7327AAF7" w14:textId="72D694EE" w:rsidR="00CB0F33" w:rsidRPr="009268AC" w:rsidDel="000048E0" w:rsidRDefault="00CB0F33" w:rsidP="00CB0F33">
      <w:pPr>
        <w:pStyle w:val="NoSpacing"/>
        <w:ind w:hanging="13"/>
        <w:jc w:val="both"/>
        <w:rPr>
          <w:ins w:id="123" w:author="Brittany Torres" w:date="2025-07-07T14:17:00Z" w16du:dateUtc="2025-07-07T19:17:00Z"/>
          <w:del w:id="124" w:author="Jeanette Work" w:date="2025-07-11T14:44:00Z" w16du:dateUtc="2025-07-11T19:44:00Z"/>
          <w:rFonts w:ascii="Calibri" w:hAnsi="Calibri" w:cs="Calibri"/>
        </w:rPr>
      </w:pPr>
      <w:ins w:id="125" w:author="Brittany Torres" w:date="2025-07-07T14:17:00Z" w16du:dateUtc="2025-07-07T19:17:00Z">
        <w:del w:id="126" w:author="Jeanette Work" w:date="2025-07-11T14:44:00Z" w16du:dateUtc="2025-07-11T19:44:00Z">
          <w:r w:rsidRPr="009268AC" w:rsidDel="000048E0">
            <w:rPr>
              <w:rFonts w:ascii="Calibri" w:hAnsi="Calibri" w:cs="Calibri"/>
              <w:b/>
            </w:rPr>
            <w:delText>{[M929]}</w:delText>
          </w:r>
          <w:r w:rsidRPr="009268AC" w:rsidDel="000048E0">
            <w:rPr>
              <w:rFonts w:ascii="Calibri" w:hAnsi="Calibri" w:cs="Calibri"/>
            </w:rPr>
            <w:delText xml:space="preserve"> (Foreign Postal </w:delText>
          </w:r>
          <w:commentRangeStart w:id="127"/>
          <w:r w:rsidRPr="009268AC" w:rsidDel="000048E0">
            <w:rPr>
              <w:rFonts w:ascii="Calibri" w:hAnsi="Calibri" w:cs="Calibri"/>
            </w:rPr>
            <w:delText>Code</w:delText>
          </w:r>
        </w:del>
      </w:ins>
      <w:commentRangeEnd w:id="127"/>
      <w:del w:id="128" w:author="Jeanette Work" w:date="2025-07-11T14:44:00Z" w16du:dateUtc="2025-07-11T19:44:00Z">
        <w:r w:rsidR="006738C7" w:rsidDel="000048E0">
          <w:rPr>
            <w:rStyle w:val="CommentReference"/>
          </w:rPr>
          <w:commentReference w:id="127"/>
        </w:r>
      </w:del>
      <w:ins w:id="129" w:author="Brittany Torres" w:date="2025-07-07T14:17:00Z" w16du:dateUtc="2025-07-07T19:17:00Z">
        <w:del w:id="130" w:author="Jeanette Work" w:date="2025-07-11T14:44:00Z" w16du:dateUtc="2025-07-11T19:44:00Z">
          <w:r w:rsidRPr="009268AC" w:rsidDel="000048E0">
            <w:rPr>
              <w:rFonts w:ascii="Calibri" w:hAnsi="Calibri" w:cs="Calibri"/>
            </w:rPr>
            <w:delText>)</w:delText>
          </w:r>
        </w:del>
      </w:ins>
      <w:commentRangeEnd w:id="116"/>
      <w:del w:id="131" w:author="Jeanette Work" w:date="2025-07-11T14:44:00Z" w16du:dateUtc="2025-07-11T19:44:00Z">
        <w:r w:rsidR="00855DDD" w:rsidDel="000048E0">
          <w:rPr>
            <w:rStyle w:val="CommentReference"/>
          </w:rPr>
          <w:commentReference w:id="116"/>
        </w:r>
      </w:del>
    </w:p>
    <w:p w14:paraId="035C5FA0" w14:textId="326BC40C" w:rsidR="000F7B97" w:rsidRPr="009268AC" w:rsidDel="000048E0" w:rsidRDefault="000F7B97" w:rsidP="000F7B97">
      <w:pPr>
        <w:rPr>
          <w:del w:id="132" w:author="Jeanette Work" w:date="2025-07-11T14:44:00Z" w16du:dateUtc="2025-07-11T19:44:00Z"/>
          <w:rFonts w:ascii="Calibri" w:hAnsi="Calibri" w:cs="Calibri"/>
          <w:rPrChange w:id="133" w:author="Brittany Torres" w:date="2025-07-07T14:25:00Z" w16du:dateUtc="2025-07-07T19:25:00Z">
            <w:rPr>
              <w:del w:id="134" w:author="Jeanette Work" w:date="2025-07-11T14:44:00Z" w16du:dateUtc="2025-07-11T19:44:00Z"/>
            </w:rPr>
          </w:rPrChange>
        </w:rPr>
      </w:pPr>
      <w:del w:id="135" w:author="Jeanette Work" w:date="2025-07-11T14:44:00Z" w16du:dateUtc="2025-07-11T19:44:00Z">
        <w:r w:rsidRPr="009268AC" w:rsidDel="000048E0">
          <w:rPr>
            <w:rFonts w:ascii="Calibri" w:hAnsi="Calibri" w:cs="Calibri"/>
            <w:rPrChange w:id="136" w:author="Brittany Torres" w:date="2025-07-07T14:25:00Z" w16du:dateUtc="2025-07-07T19:25:00Z">
              <w:rPr/>
            </w:rPrChange>
          </w:rPr>
          <w:delText xml:space="preserve">                                                            </w:delText>
        </w:r>
      </w:del>
    </w:p>
    <w:p w14:paraId="09CD3D6B" w14:textId="79CF7C93" w:rsidR="000F7B97" w:rsidRPr="009268AC" w:rsidDel="000048E0" w:rsidRDefault="000F7B97" w:rsidP="000F7B97">
      <w:pPr>
        <w:rPr>
          <w:del w:id="137" w:author="Jeanette Work" w:date="2025-07-11T14:44:00Z" w16du:dateUtc="2025-07-11T19:44:00Z"/>
          <w:rFonts w:ascii="Calibri" w:hAnsi="Calibri" w:cs="Calibri"/>
          <w:rPrChange w:id="138" w:author="Brittany Torres" w:date="2025-07-07T14:25:00Z" w16du:dateUtc="2025-07-07T19:25:00Z">
            <w:rPr>
              <w:del w:id="139" w:author="Jeanette Work" w:date="2025-07-11T14:44:00Z" w16du:dateUtc="2025-07-11T19:44:00Z"/>
            </w:rPr>
          </w:rPrChange>
        </w:rPr>
      </w:pPr>
      <w:del w:id="140" w:author="Jeanette Work" w:date="2025-07-11T14:44:00Z" w16du:dateUtc="2025-07-11T19:44:00Z">
        <w:r w:rsidRPr="009268AC" w:rsidDel="000048E0">
          <w:rPr>
            <w:rFonts w:ascii="Calibri" w:hAnsi="Calibri" w:cs="Calibri"/>
            <w:rPrChange w:id="141" w:author="Brittany Torres" w:date="2025-07-07T14:25:00Z" w16du:dateUtc="2025-07-07T19:25:00Z">
              <w:rPr/>
            </w:rPrChange>
          </w:rPr>
          <w:delText xml:space="preserve">                                                            </w:delText>
        </w:r>
      </w:del>
    </w:p>
    <w:p w14:paraId="21B9DF81" w14:textId="7D76546B" w:rsidR="000F7B97" w:rsidRPr="009268AC" w:rsidDel="000048E0" w:rsidRDefault="000F7B97" w:rsidP="000F7B97">
      <w:pPr>
        <w:rPr>
          <w:del w:id="142" w:author="Jeanette Work" w:date="2025-07-11T14:44:00Z" w16du:dateUtc="2025-07-11T19:44:00Z"/>
          <w:rFonts w:ascii="Calibri" w:hAnsi="Calibri" w:cs="Calibri"/>
          <w:rPrChange w:id="143" w:author="Brittany Torres" w:date="2025-07-07T14:25:00Z" w16du:dateUtc="2025-07-07T19:25:00Z">
            <w:rPr>
              <w:del w:id="144" w:author="Jeanette Work" w:date="2025-07-11T14:44:00Z" w16du:dateUtc="2025-07-11T19:44:00Z"/>
            </w:rPr>
          </w:rPrChange>
        </w:rPr>
      </w:pPr>
      <w:del w:id="145" w:author="Jeanette Work" w:date="2025-07-11T14:44:00Z" w16du:dateUtc="2025-07-11T19:44:00Z">
        <w:r w:rsidRPr="009268AC" w:rsidDel="000048E0">
          <w:rPr>
            <w:rFonts w:ascii="Calibri" w:hAnsi="Calibri" w:cs="Calibri"/>
            <w:rPrChange w:id="146" w:author="Brittany Torres" w:date="2025-07-07T14:25:00Z" w16du:dateUtc="2025-07-07T19:25:00Z">
              <w:rPr/>
            </w:rPrChange>
          </w:rPr>
          <w:delText xml:space="preserve">#M558#                                                      </w:delText>
        </w:r>
      </w:del>
    </w:p>
    <w:p w14:paraId="72C02317" w14:textId="4D344B34" w:rsidR="000F7B97" w:rsidRPr="009268AC" w:rsidDel="000048E0" w:rsidRDefault="000F7B97" w:rsidP="000F7B97">
      <w:pPr>
        <w:rPr>
          <w:del w:id="147" w:author="Jeanette Work" w:date="2025-07-11T14:44:00Z" w16du:dateUtc="2025-07-11T19:44:00Z"/>
          <w:rFonts w:ascii="Calibri" w:hAnsi="Calibri" w:cs="Calibri"/>
          <w:rPrChange w:id="148" w:author="Brittany Torres" w:date="2025-07-07T14:25:00Z" w16du:dateUtc="2025-07-07T19:25:00Z">
            <w:rPr>
              <w:del w:id="149" w:author="Jeanette Work" w:date="2025-07-11T14:44:00Z" w16du:dateUtc="2025-07-11T19:44:00Z"/>
            </w:rPr>
          </w:rPrChange>
        </w:rPr>
      </w:pPr>
      <w:del w:id="150" w:author="Jeanette Work" w:date="2025-07-11T14:44:00Z" w16du:dateUtc="2025-07-11T19:44:00Z">
        <w:r w:rsidRPr="009268AC" w:rsidDel="000048E0">
          <w:rPr>
            <w:rFonts w:ascii="Calibri" w:hAnsi="Calibri" w:cs="Calibri"/>
            <w:rPrChange w:id="151" w:author="Brittany Torres" w:date="2025-07-07T14:25:00Z" w16du:dateUtc="2025-07-07T19:25:00Z">
              <w:rPr/>
            </w:rPrChange>
          </w:rPr>
          <w:delText xml:space="preserve">#M559#                                                      </w:delText>
        </w:r>
      </w:del>
    </w:p>
    <w:p w14:paraId="500F1148" w14:textId="324E5902" w:rsidR="000F7B97" w:rsidRPr="009268AC" w:rsidDel="000048E0" w:rsidRDefault="000F7B97" w:rsidP="000F7B97">
      <w:pPr>
        <w:rPr>
          <w:del w:id="152" w:author="Jeanette Work" w:date="2025-07-11T14:44:00Z" w16du:dateUtc="2025-07-11T19:44:00Z"/>
          <w:rFonts w:ascii="Calibri" w:hAnsi="Calibri" w:cs="Calibri"/>
          <w:rPrChange w:id="153" w:author="Brittany Torres" w:date="2025-07-07T14:25:00Z" w16du:dateUtc="2025-07-07T19:25:00Z">
            <w:rPr>
              <w:del w:id="154" w:author="Jeanette Work" w:date="2025-07-11T14:44:00Z" w16du:dateUtc="2025-07-11T19:44:00Z"/>
            </w:rPr>
          </w:rPrChange>
        </w:rPr>
      </w:pPr>
      <w:del w:id="155" w:author="Jeanette Work" w:date="2025-07-11T14:44:00Z" w16du:dateUtc="2025-07-11T19:44:00Z">
        <w:r w:rsidRPr="009268AC" w:rsidDel="000048E0">
          <w:rPr>
            <w:rFonts w:ascii="Calibri" w:hAnsi="Calibri" w:cs="Calibri"/>
            <w:rPrChange w:id="156" w:author="Brittany Torres" w:date="2025-07-07T14:25:00Z" w16du:dateUtc="2025-07-07T19:25:00Z">
              <w:rPr/>
            </w:rPrChange>
          </w:rPr>
          <w:delText xml:space="preserve">#M562#                                                      </w:delText>
        </w:r>
      </w:del>
    </w:p>
    <w:p w14:paraId="6D16CE98" w14:textId="210E181E" w:rsidR="000F7B97" w:rsidRPr="009268AC" w:rsidDel="000048E0" w:rsidRDefault="000F7B97" w:rsidP="000F7B97">
      <w:pPr>
        <w:rPr>
          <w:del w:id="157" w:author="Jeanette Work" w:date="2025-07-11T14:44:00Z" w16du:dateUtc="2025-07-11T19:44:00Z"/>
          <w:rFonts w:ascii="Calibri" w:hAnsi="Calibri" w:cs="Calibri"/>
          <w:rPrChange w:id="158" w:author="Brittany Torres" w:date="2025-07-07T14:25:00Z" w16du:dateUtc="2025-07-07T19:25:00Z">
            <w:rPr>
              <w:del w:id="159" w:author="Jeanette Work" w:date="2025-07-11T14:44:00Z" w16du:dateUtc="2025-07-11T19:44:00Z"/>
            </w:rPr>
          </w:rPrChange>
        </w:rPr>
      </w:pPr>
      <w:del w:id="160" w:author="Jeanette Work" w:date="2025-07-11T14:44:00Z" w16du:dateUtc="2025-07-11T19:44:00Z">
        <w:r w:rsidRPr="009268AC" w:rsidDel="000048E0">
          <w:rPr>
            <w:rFonts w:ascii="Calibri" w:hAnsi="Calibri" w:cs="Calibri"/>
            <w:rPrChange w:id="161" w:author="Brittany Torres" w:date="2025-07-07T14:25:00Z" w16du:dateUtc="2025-07-07T19:25:00Z">
              <w:rPr/>
            </w:rPrChange>
          </w:rPr>
          <w:delText xml:space="preserve">#M561#                                                      </w:delText>
        </w:r>
      </w:del>
    </w:p>
    <w:p w14:paraId="6894C41B" w14:textId="434CD981" w:rsidR="0055669D" w:rsidRPr="009268AC" w:rsidDel="000048E0" w:rsidRDefault="000F7B97" w:rsidP="000F7B97">
      <w:pPr>
        <w:rPr>
          <w:del w:id="162" w:author="Jeanette Work" w:date="2025-07-11T14:44:00Z" w16du:dateUtc="2025-07-11T19:44:00Z"/>
          <w:rFonts w:ascii="Calibri" w:hAnsi="Calibri" w:cs="Calibri"/>
          <w:rPrChange w:id="163" w:author="Brittany Torres" w:date="2025-07-07T14:25:00Z" w16du:dateUtc="2025-07-07T19:25:00Z">
            <w:rPr>
              <w:del w:id="164" w:author="Jeanette Work" w:date="2025-07-11T14:44:00Z" w16du:dateUtc="2025-07-11T19:44:00Z"/>
            </w:rPr>
          </w:rPrChange>
        </w:rPr>
      </w:pPr>
      <w:del w:id="165" w:author="Jeanette Work" w:date="2025-07-11T14:44:00Z" w16du:dateUtc="2025-07-11T19:44:00Z">
        <w:r w:rsidRPr="009268AC" w:rsidDel="000048E0">
          <w:rPr>
            <w:rFonts w:ascii="Calibri" w:hAnsi="Calibri" w:cs="Calibri"/>
            <w:rPrChange w:id="166" w:author="Brittany Torres" w:date="2025-07-07T14:25:00Z" w16du:dateUtc="2025-07-07T19:25:00Z">
              <w:rPr/>
            </w:rPrChange>
          </w:rPr>
          <w:delText xml:space="preserve">#M563#, #M564# #M565#                                       </w:delText>
        </w:r>
      </w:del>
    </w:p>
    <w:p w14:paraId="178F41D6" w14:textId="76410798" w:rsidR="000F7B97" w:rsidRPr="009268AC" w:rsidDel="000048E0" w:rsidRDefault="000F7B97" w:rsidP="000F7B97">
      <w:pPr>
        <w:rPr>
          <w:del w:id="167" w:author="Jeanette Work" w:date="2025-07-11T14:44:00Z" w16du:dateUtc="2025-07-11T19:44:00Z"/>
          <w:rFonts w:ascii="Calibri" w:hAnsi="Calibri" w:cs="Calibri"/>
          <w:rPrChange w:id="168" w:author="Brittany Torres" w:date="2025-07-07T14:25:00Z" w16du:dateUtc="2025-07-07T19:25:00Z">
            <w:rPr>
              <w:del w:id="169" w:author="Jeanette Work" w:date="2025-07-11T14:44:00Z" w16du:dateUtc="2025-07-11T19:44:00Z"/>
            </w:rPr>
          </w:rPrChange>
        </w:rPr>
      </w:pPr>
    </w:p>
    <w:p w14:paraId="563DF6B5" w14:textId="76665F5C" w:rsidR="000F7B97" w:rsidRPr="009268AC" w:rsidDel="000048E0" w:rsidRDefault="000F7B97" w:rsidP="000F7B97">
      <w:pPr>
        <w:rPr>
          <w:del w:id="170" w:author="Jeanette Work" w:date="2025-07-11T14:44:00Z" w16du:dateUtc="2025-07-11T19:44:00Z"/>
          <w:rFonts w:ascii="Calibri" w:hAnsi="Calibri" w:cs="Calibri"/>
          <w:rPrChange w:id="171" w:author="Brittany Torres" w:date="2025-07-07T14:25:00Z" w16du:dateUtc="2025-07-07T19:25:00Z">
            <w:rPr>
              <w:del w:id="172" w:author="Jeanette Work" w:date="2025-07-11T14:44:00Z" w16du:dateUtc="2025-07-11T19:44:00Z"/>
            </w:rPr>
          </w:rPrChange>
        </w:rPr>
      </w:pPr>
      <w:del w:id="173" w:author="Jeanette Work" w:date="2025-07-11T14:44:00Z" w16du:dateUtc="2025-07-11T19:44:00Z">
        <w:r w:rsidRPr="009268AC" w:rsidDel="000048E0">
          <w:rPr>
            <w:rFonts w:ascii="Calibri" w:hAnsi="Calibri" w:cs="Calibri"/>
            <w:rPrChange w:id="174" w:author="Brittany Torres" w:date="2025-07-07T14:25:00Z" w16du:dateUtc="2025-07-07T19:25:00Z">
              <w:rPr/>
            </w:rPrChange>
          </w:rPr>
          <w:delText>Loan Number:</w:delText>
        </w:r>
      </w:del>
      <w:ins w:id="175" w:author="Brittany Torres" w:date="2025-07-07T14:18:00Z" w16du:dateUtc="2025-07-07T19:18:00Z">
        <w:del w:id="176" w:author="Jeanette Work" w:date="2025-07-11T14:44:00Z" w16du:dateUtc="2025-07-11T19:44:00Z">
          <w:r w:rsidR="000A6D0A" w:rsidRPr="009268AC" w:rsidDel="000048E0">
            <w:rPr>
              <w:rFonts w:ascii="Calibri" w:hAnsi="Calibri" w:cs="Calibri"/>
              <w:rPrChange w:id="177" w:author="Brittany Torres" w:date="2025-07-07T14:25:00Z" w16du:dateUtc="2025-07-07T19:25:00Z">
                <w:rPr/>
              </w:rPrChange>
            </w:rPr>
            <w:delText xml:space="preserve">         </w:delText>
          </w:r>
        </w:del>
      </w:ins>
      <w:del w:id="178" w:author="Jeanette Work" w:date="2025-07-11T14:44:00Z" w16du:dateUtc="2025-07-11T19:44:00Z">
        <w:r w:rsidRPr="009268AC" w:rsidDel="000048E0">
          <w:rPr>
            <w:rFonts w:ascii="Calibri" w:hAnsi="Calibri" w:cs="Calibri"/>
            <w:rPrChange w:id="179" w:author="Brittany Torres" w:date="2025-07-07T14:25:00Z" w16du:dateUtc="2025-07-07T19:25:00Z">
              <w:rPr/>
            </w:rPrChange>
          </w:rPr>
          <w:delText xml:space="preserve"> </w:delText>
        </w:r>
      </w:del>
      <w:ins w:id="180" w:author="Brittany Torres" w:date="2025-07-07T14:17:00Z" w16du:dateUtc="2025-07-07T19:17:00Z">
        <w:del w:id="181" w:author="Jeanette Work" w:date="2025-07-11T14:44:00Z" w16du:dateUtc="2025-07-11T19:44:00Z">
          <w:r w:rsidR="000A6D0A" w:rsidRPr="009268AC" w:rsidDel="000048E0">
            <w:rPr>
              <w:rFonts w:ascii="Calibri" w:hAnsi="Calibri" w:cs="Calibri"/>
              <w:b/>
              <w:bCs/>
              <w:color w:val="FF0000"/>
            </w:rPr>
            <w:delText>{</w:delText>
          </w:r>
          <w:r w:rsidR="000A6D0A" w:rsidRPr="009268AC" w:rsidDel="000048E0">
            <w:rPr>
              <w:rFonts w:ascii="Calibri" w:hAnsi="Calibri" w:cs="Calibri"/>
              <w:b/>
              <w:color w:val="FF0000"/>
            </w:rPr>
            <w:delText xml:space="preserve">[M594]} </w:delText>
          </w:r>
          <w:r w:rsidR="000A6D0A" w:rsidRPr="009268AC" w:rsidDel="000048E0">
            <w:rPr>
              <w:rFonts w:ascii="Calibri" w:hAnsi="Calibri" w:cs="Calibri"/>
              <w:bCs/>
              <w:color w:val="FF0000"/>
            </w:rPr>
            <w:delText>(</w:delText>
          </w:r>
          <w:r w:rsidR="000A6D0A" w:rsidRPr="009268AC" w:rsidDel="000048E0">
            <w:rPr>
              <w:rFonts w:ascii="Calibri" w:hAnsi="Calibri" w:cs="Calibri"/>
              <w:color w:val="FF0000"/>
            </w:rPr>
            <w:delText>Loan Number – No Dash)</w:delText>
          </w:r>
          <w:r w:rsidR="000A6D0A" w:rsidRPr="009268AC" w:rsidDel="000048E0">
            <w:rPr>
              <w:rFonts w:ascii="Calibri" w:hAnsi="Calibri" w:cs="Calibri"/>
            </w:rPr>
            <w:delText xml:space="preserve"> </w:delText>
          </w:r>
        </w:del>
      </w:ins>
      <w:del w:id="182" w:author="Jeanette Work" w:date="2025-07-11T14:44:00Z" w16du:dateUtc="2025-07-11T19:44:00Z">
        <w:r w:rsidRPr="009268AC" w:rsidDel="000048E0">
          <w:rPr>
            <w:rFonts w:ascii="Calibri" w:hAnsi="Calibri" w:cs="Calibri"/>
            <w:rPrChange w:id="183" w:author="Brittany Torres" w:date="2025-07-07T14:25:00Z" w16du:dateUtc="2025-07-07T19:25:00Z">
              <w:rPr/>
            </w:rPrChange>
          </w:rPr>
          <w:delText xml:space="preserve">#M001#                                                     </w:delText>
        </w:r>
      </w:del>
    </w:p>
    <w:p w14:paraId="22512D96" w14:textId="2B00B1FF" w:rsidR="000A6D0A" w:rsidRPr="009268AC" w:rsidDel="000048E0" w:rsidRDefault="000F7B97" w:rsidP="000A6D0A">
      <w:pPr>
        <w:pStyle w:val="NoSpacing"/>
        <w:ind w:right="-60"/>
        <w:rPr>
          <w:ins w:id="184" w:author="Brittany Torres" w:date="2025-07-07T14:17:00Z" w16du:dateUtc="2025-07-07T19:17:00Z"/>
          <w:del w:id="185" w:author="Jeanette Work" w:date="2025-07-11T14:44:00Z" w16du:dateUtc="2025-07-11T19:44:00Z"/>
          <w:rFonts w:ascii="Calibri" w:hAnsi="Calibri" w:cs="Calibri"/>
          <w:color w:val="FF0000"/>
        </w:rPr>
      </w:pPr>
      <w:del w:id="186" w:author="Jeanette Work" w:date="2025-07-11T14:44:00Z" w16du:dateUtc="2025-07-11T19:44:00Z">
        <w:r w:rsidRPr="009268AC" w:rsidDel="000048E0">
          <w:rPr>
            <w:rFonts w:ascii="Calibri" w:hAnsi="Calibri" w:cs="Calibri"/>
            <w:rPrChange w:id="187" w:author="Brittany Torres" w:date="2025-07-07T14:25:00Z" w16du:dateUtc="2025-07-07T19:25:00Z">
              <w:rPr/>
            </w:rPrChange>
          </w:rPr>
          <w:delText xml:space="preserve">Property Address: </w:delText>
        </w:r>
      </w:del>
      <w:ins w:id="188" w:author="Brittany Torres" w:date="2025-07-07T14:30:00Z" w16du:dateUtc="2025-07-07T19:30:00Z">
        <w:del w:id="189" w:author="Jeanette Work" w:date="2025-07-11T14:44:00Z" w16du:dateUtc="2025-07-11T19:44:00Z">
          <w:r w:rsidR="00E3641E" w:rsidDel="000048E0">
            <w:rPr>
              <w:rFonts w:ascii="Calibri" w:hAnsi="Calibri" w:cs="Calibri"/>
            </w:rPr>
            <w:delText xml:space="preserve"> </w:delText>
          </w:r>
        </w:del>
      </w:ins>
      <w:ins w:id="190" w:author="Brittany Torres" w:date="2025-07-07T14:17:00Z" w16du:dateUtc="2025-07-07T19:17:00Z">
        <w:del w:id="191" w:author="Jeanette Work" w:date="2025-07-11T14:44:00Z" w16du:dateUtc="2025-07-11T19:44:00Z">
          <w:r w:rsidR="000A6D0A" w:rsidRPr="009268AC" w:rsidDel="000048E0">
            <w:rPr>
              <w:rFonts w:ascii="Calibri" w:hAnsi="Calibri" w:cs="Calibri"/>
              <w:b/>
              <w:color w:val="FF0000"/>
            </w:rPr>
            <w:delText>{[M567]}</w:delText>
          </w:r>
          <w:r w:rsidR="000A6D0A" w:rsidRPr="009268AC" w:rsidDel="000048E0">
            <w:rPr>
              <w:rFonts w:ascii="Calibri" w:hAnsi="Calibri" w:cs="Calibri"/>
              <w:color w:val="FF0000"/>
            </w:rPr>
            <w:delText xml:space="preserve"> (Property Line 1/Street Address)</w:delText>
          </w:r>
        </w:del>
      </w:ins>
    </w:p>
    <w:p w14:paraId="1F4E9535" w14:textId="13F2A3A1" w:rsidR="000A6D0A" w:rsidRPr="009268AC" w:rsidDel="000048E0" w:rsidRDefault="000A6D0A" w:rsidP="000A6D0A">
      <w:pPr>
        <w:pStyle w:val="NoSpacing"/>
        <w:ind w:left="1440" w:right="-60"/>
        <w:rPr>
          <w:ins w:id="192" w:author="Brittany Torres" w:date="2025-07-07T14:17:00Z" w16du:dateUtc="2025-07-07T19:17:00Z"/>
          <w:del w:id="193" w:author="Jeanette Work" w:date="2025-07-11T14:44:00Z" w16du:dateUtc="2025-07-11T19:44:00Z"/>
          <w:rFonts w:ascii="Calibri" w:hAnsi="Calibri" w:cs="Calibri"/>
          <w:color w:val="FF0000"/>
        </w:rPr>
      </w:pPr>
      <w:ins w:id="194" w:author="Brittany Torres" w:date="2025-07-07T14:17:00Z" w16du:dateUtc="2025-07-07T19:17:00Z">
        <w:del w:id="195" w:author="Jeanette Work" w:date="2025-07-11T14:44:00Z" w16du:dateUtc="2025-07-11T19:44:00Z">
          <w:r w:rsidRPr="009268AC" w:rsidDel="000048E0">
            <w:rPr>
              <w:rFonts w:ascii="Calibri" w:hAnsi="Calibri" w:cs="Calibri"/>
              <w:color w:val="FF0000"/>
            </w:rPr>
            <w:delText xml:space="preserve">      </w:delText>
          </w:r>
          <w:r w:rsidRPr="009268AC" w:rsidDel="000048E0">
            <w:rPr>
              <w:rFonts w:ascii="Calibri" w:hAnsi="Calibri" w:cs="Calibri"/>
              <w:b/>
            </w:rPr>
            <w:delText xml:space="preserve">{[M583]} </w:delText>
          </w:r>
          <w:r w:rsidRPr="009268AC" w:rsidDel="000048E0">
            <w:rPr>
              <w:rFonts w:ascii="Calibri" w:hAnsi="Calibri" w:cs="Calibri"/>
              <w:bCs/>
            </w:rPr>
            <w:delText>(</w:delText>
          </w:r>
          <w:r w:rsidRPr="009268AC" w:rsidDel="000048E0">
            <w:rPr>
              <w:rFonts w:ascii="Calibri" w:hAnsi="Calibri" w:cs="Calibri"/>
            </w:rPr>
            <w:delText>New Property Unit Number</w:delText>
          </w:r>
          <w:r w:rsidRPr="009268AC" w:rsidDel="000048E0">
            <w:rPr>
              <w:rFonts w:ascii="Calibri" w:hAnsi="Calibri" w:cs="Calibri"/>
              <w:bCs/>
            </w:rPr>
            <w:delText>)</w:delText>
          </w:r>
        </w:del>
      </w:ins>
    </w:p>
    <w:p w14:paraId="24BED132" w14:textId="7D4E4EE2" w:rsidR="000A6D0A" w:rsidRPr="009268AC" w:rsidDel="000048E0" w:rsidRDefault="000A6D0A" w:rsidP="000A6D0A">
      <w:pPr>
        <w:pStyle w:val="NoSpacing"/>
        <w:ind w:left="1440" w:right="-60"/>
        <w:rPr>
          <w:ins w:id="196" w:author="Brittany Torres" w:date="2025-07-07T14:17:00Z" w16du:dateUtc="2025-07-07T19:17:00Z"/>
          <w:del w:id="197" w:author="Jeanette Work" w:date="2025-07-11T14:44:00Z" w16du:dateUtc="2025-07-11T19:44:00Z"/>
          <w:rFonts w:ascii="Calibri" w:hAnsi="Calibri" w:cs="Calibri"/>
          <w:color w:val="FF0000"/>
        </w:rPr>
      </w:pPr>
      <w:ins w:id="198" w:author="Brittany Torres" w:date="2025-07-07T14:17:00Z" w16du:dateUtc="2025-07-07T19:17:00Z">
        <w:del w:id="199" w:author="Jeanette Work" w:date="2025-07-11T14:44:00Z" w16du:dateUtc="2025-07-11T19:44:00Z">
          <w:r w:rsidRPr="009268AC" w:rsidDel="000048E0">
            <w:rPr>
              <w:rFonts w:ascii="Calibri" w:hAnsi="Calibri" w:cs="Calibri"/>
              <w:b/>
              <w:color w:val="FF0000"/>
            </w:rPr>
            <w:delText xml:space="preserve">      {[M568]} </w:delText>
          </w:r>
          <w:r w:rsidRPr="009268AC" w:rsidDel="000048E0">
            <w:rPr>
              <w:rFonts w:ascii="Calibri" w:hAnsi="Calibri" w:cs="Calibri"/>
              <w:bCs/>
              <w:color w:val="FF0000"/>
            </w:rPr>
            <w:delText>(</w:delText>
          </w:r>
          <w:r w:rsidRPr="009268AC" w:rsidDel="000048E0">
            <w:rPr>
              <w:rFonts w:ascii="Calibri" w:hAnsi="Calibri" w:cs="Calibri"/>
              <w:color w:val="FF0000"/>
            </w:rPr>
            <w:delText>New Property Line 2/City State and Zip Code)</w:delText>
          </w:r>
        </w:del>
      </w:ins>
    </w:p>
    <w:p w14:paraId="222E63F5" w14:textId="476C34D2" w:rsidR="000F7B97" w:rsidRPr="009268AC" w:rsidDel="000A6D0A" w:rsidRDefault="000F7B97" w:rsidP="000A6D0A">
      <w:pPr>
        <w:rPr>
          <w:del w:id="200" w:author="Brittany Torres" w:date="2025-07-07T14:17:00Z" w16du:dateUtc="2025-07-07T19:17:00Z"/>
          <w:rFonts w:ascii="Calibri" w:hAnsi="Calibri" w:cs="Calibri"/>
          <w:rPrChange w:id="201" w:author="Brittany Torres" w:date="2025-07-07T14:25:00Z" w16du:dateUtc="2025-07-07T19:25:00Z">
            <w:rPr>
              <w:del w:id="202" w:author="Brittany Torres" w:date="2025-07-07T14:17:00Z" w16du:dateUtc="2025-07-07T19:17:00Z"/>
            </w:rPr>
          </w:rPrChange>
        </w:rPr>
      </w:pPr>
      <w:del w:id="203" w:author="Brittany Torres" w:date="2025-07-07T14:17:00Z" w16du:dateUtc="2025-07-07T19:17:00Z">
        <w:r w:rsidRPr="009268AC" w:rsidDel="000A6D0A">
          <w:rPr>
            <w:rFonts w:ascii="Calibri" w:hAnsi="Calibri" w:cs="Calibri"/>
            <w:rPrChange w:id="204" w:author="Brittany Torres" w:date="2025-07-07T14:25:00Z" w16du:dateUtc="2025-07-07T19:25:00Z">
              <w:rPr/>
            </w:rPrChange>
          </w:rPr>
          <w:delText xml:space="preserve">#M567#                                                </w:delText>
        </w:r>
      </w:del>
    </w:p>
    <w:p w14:paraId="68BD7E8D" w14:textId="36A991F5" w:rsidR="000F7B97" w:rsidRPr="009268AC" w:rsidDel="000A6D0A" w:rsidRDefault="000F7B97" w:rsidP="000A6D0A">
      <w:pPr>
        <w:rPr>
          <w:del w:id="205" w:author="Brittany Torres" w:date="2025-07-07T14:17:00Z" w16du:dateUtc="2025-07-07T19:17:00Z"/>
          <w:rFonts w:ascii="Calibri" w:hAnsi="Calibri" w:cs="Calibri"/>
          <w:rPrChange w:id="206" w:author="Brittany Torres" w:date="2025-07-07T14:25:00Z" w16du:dateUtc="2025-07-07T19:25:00Z">
            <w:rPr>
              <w:del w:id="207" w:author="Brittany Torres" w:date="2025-07-07T14:17:00Z" w16du:dateUtc="2025-07-07T19:17:00Z"/>
            </w:rPr>
          </w:rPrChange>
        </w:rPr>
      </w:pPr>
      <w:del w:id="208" w:author="Brittany Torres" w:date="2025-07-07T14:17:00Z" w16du:dateUtc="2025-07-07T19:17:00Z">
        <w:r w:rsidRPr="009268AC" w:rsidDel="000A6D0A">
          <w:rPr>
            <w:rFonts w:ascii="Calibri" w:hAnsi="Calibri" w:cs="Calibri"/>
            <w:rPrChange w:id="209" w:author="Brittany Torres" w:date="2025-07-07T14:25:00Z" w16du:dateUtc="2025-07-07T19:25:00Z">
              <w:rPr/>
            </w:rPrChange>
          </w:rPr>
          <w:delText xml:space="preserve">                  #M568#                                                </w:delText>
        </w:r>
      </w:del>
    </w:p>
    <w:p w14:paraId="48ACCB2D" w14:textId="77777777" w:rsidR="000F7B97" w:rsidRPr="009268AC" w:rsidRDefault="000F7B97" w:rsidP="000A6D0A">
      <w:pPr>
        <w:rPr>
          <w:rFonts w:ascii="Calibri" w:hAnsi="Calibri" w:cs="Calibri"/>
          <w:rPrChange w:id="210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211" w:author="Brittany Torres" w:date="2025-07-07T14:25:00Z" w16du:dateUtc="2025-07-07T19:25:00Z">
            <w:rPr/>
          </w:rPrChange>
        </w:rPr>
        <w:t xml:space="preserve">                                                                        </w:t>
      </w:r>
    </w:p>
    <w:p w14:paraId="27FB6307" w14:textId="77777777" w:rsidR="000F7B97" w:rsidRPr="009268AC" w:rsidDel="000A6D0A" w:rsidRDefault="000F7B97" w:rsidP="000F7B97">
      <w:pPr>
        <w:rPr>
          <w:del w:id="212" w:author="Brittany Torres" w:date="2025-07-07T14:18:00Z" w16du:dateUtc="2025-07-07T19:18:00Z"/>
          <w:rFonts w:ascii="Calibri" w:hAnsi="Calibri" w:cs="Calibri"/>
          <w:rPrChange w:id="213" w:author="Brittany Torres" w:date="2025-07-07T14:25:00Z" w16du:dateUtc="2025-07-07T19:25:00Z">
            <w:rPr>
              <w:del w:id="214" w:author="Brittany Torres" w:date="2025-07-07T14:18:00Z" w16du:dateUtc="2025-07-07T19:18:00Z"/>
            </w:rPr>
          </w:rPrChange>
        </w:rPr>
      </w:pPr>
      <w:r w:rsidRPr="009268AC">
        <w:rPr>
          <w:rFonts w:ascii="Calibri" w:hAnsi="Calibri" w:cs="Calibri"/>
          <w:rPrChange w:id="215" w:author="Brittany Torres" w:date="2025-07-07T14:25:00Z" w16du:dateUtc="2025-07-07T19:25:00Z">
            <w:rPr/>
          </w:rPrChange>
        </w:rPr>
        <w:t xml:space="preserve">THIS DOCUMENT IS AN ATTEMPT TO COLLECT A DEBT, AND ANY INFORMATION </w:t>
      </w:r>
      <w:del w:id="216" w:author="Brittany Torres" w:date="2025-07-07T14:18:00Z" w16du:dateUtc="2025-07-07T19:18:00Z">
        <w:r w:rsidRPr="009268AC" w:rsidDel="000A6D0A">
          <w:rPr>
            <w:rFonts w:ascii="Calibri" w:hAnsi="Calibri" w:cs="Calibri"/>
            <w:rPrChange w:id="217" w:author="Brittany Torres" w:date="2025-07-07T14:25:00Z" w16du:dateUtc="2025-07-07T19:25:00Z">
              <w:rPr/>
            </w:rPrChange>
          </w:rPr>
          <w:delText xml:space="preserve">     </w:delText>
        </w:r>
      </w:del>
    </w:p>
    <w:p w14:paraId="7212C9AC" w14:textId="5DC401C2" w:rsidR="000F7B97" w:rsidRPr="009268AC" w:rsidDel="000A6D0A" w:rsidRDefault="000F7B97" w:rsidP="000F7B97">
      <w:pPr>
        <w:rPr>
          <w:del w:id="218" w:author="Brittany Torres" w:date="2025-07-07T14:18:00Z" w16du:dateUtc="2025-07-07T19:18:00Z"/>
          <w:rFonts w:ascii="Calibri" w:hAnsi="Calibri" w:cs="Calibri"/>
          <w:rPrChange w:id="219" w:author="Brittany Torres" w:date="2025-07-07T14:25:00Z" w16du:dateUtc="2025-07-07T19:25:00Z">
            <w:rPr>
              <w:del w:id="220" w:author="Brittany Torres" w:date="2025-07-07T14:18:00Z" w16du:dateUtc="2025-07-07T19:18:00Z"/>
            </w:rPr>
          </w:rPrChange>
        </w:rPr>
      </w:pPr>
      <w:r w:rsidRPr="009268AC">
        <w:rPr>
          <w:rFonts w:ascii="Calibri" w:hAnsi="Calibri" w:cs="Calibri"/>
          <w:rPrChange w:id="221" w:author="Brittany Torres" w:date="2025-07-07T14:25:00Z" w16du:dateUtc="2025-07-07T19:25:00Z">
            <w:rPr/>
          </w:rPrChange>
        </w:rPr>
        <w:t>OBTAINED WILL</w:t>
      </w:r>
      <w:ins w:id="222" w:author="Brittany Torres" w:date="2025-07-07T14:18:00Z" w16du:dateUtc="2025-07-07T19:18:00Z">
        <w:r w:rsidR="000A6D0A" w:rsidRPr="009268AC">
          <w:rPr>
            <w:rFonts w:ascii="Calibri" w:hAnsi="Calibri" w:cs="Calibri"/>
            <w:rPrChange w:id="223" w:author="Brittany Torres" w:date="2025-07-07T14:25:00Z" w16du:dateUtc="2025-07-07T19:25:00Z">
              <w:rPr/>
            </w:rPrChange>
          </w:rPr>
          <w:t xml:space="preserve"> </w:t>
        </w:r>
      </w:ins>
      <w:del w:id="224" w:author="Brittany Torres" w:date="2025-07-07T14:18:00Z" w16du:dateUtc="2025-07-07T19:18:00Z">
        <w:r w:rsidRPr="009268AC" w:rsidDel="000A6D0A">
          <w:rPr>
            <w:rFonts w:ascii="Calibri" w:hAnsi="Calibri" w:cs="Calibri"/>
            <w:rPrChange w:id="225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226" w:author="Brittany Torres" w:date="2025-07-07T14:25:00Z" w16du:dateUtc="2025-07-07T19:25:00Z">
            <w:rPr/>
          </w:rPrChange>
        </w:rPr>
        <w:t xml:space="preserve">BE USED FOR THAT PURPOSE. IF YOU ARE IN BANKRUPTCY OR </w:t>
      </w:r>
      <w:del w:id="227" w:author="Brittany Torres" w:date="2025-07-07T14:18:00Z" w16du:dateUtc="2025-07-07T19:18:00Z">
        <w:r w:rsidRPr="009268AC" w:rsidDel="000A6D0A">
          <w:rPr>
            <w:rFonts w:ascii="Calibri" w:hAnsi="Calibri" w:cs="Calibri"/>
            <w:rPrChange w:id="228" w:author="Brittany Torres" w:date="2025-07-07T14:25:00Z" w16du:dateUtc="2025-07-07T19:25:00Z">
              <w:rPr/>
            </w:rPrChange>
          </w:rPr>
          <w:delText xml:space="preserve">    </w:delText>
        </w:r>
      </w:del>
    </w:p>
    <w:p w14:paraId="55CFCC49" w14:textId="2D79FB5F" w:rsidR="000F7B97" w:rsidRPr="009268AC" w:rsidDel="000A6D0A" w:rsidRDefault="000F7B97" w:rsidP="000F7B97">
      <w:pPr>
        <w:rPr>
          <w:del w:id="229" w:author="Brittany Torres" w:date="2025-07-07T14:18:00Z" w16du:dateUtc="2025-07-07T19:18:00Z"/>
          <w:rFonts w:ascii="Calibri" w:hAnsi="Calibri" w:cs="Calibri"/>
          <w:rPrChange w:id="230" w:author="Brittany Torres" w:date="2025-07-07T14:25:00Z" w16du:dateUtc="2025-07-07T19:25:00Z">
            <w:rPr>
              <w:del w:id="231" w:author="Brittany Torres" w:date="2025-07-07T14:18:00Z" w16du:dateUtc="2025-07-07T19:18:00Z"/>
            </w:rPr>
          </w:rPrChange>
        </w:rPr>
      </w:pPr>
      <w:r w:rsidRPr="009268AC">
        <w:rPr>
          <w:rFonts w:ascii="Calibri" w:hAnsi="Calibri" w:cs="Calibri"/>
          <w:rPrChange w:id="232" w:author="Brittany Torres" w:date="2025-07-07T14:25:00Z" w16du:dateUtc="2025-07-07T19:25:00Z">
            <w:rPr/>
          </w:rPrChange>
        </w:rPr>
        <w:t>HAVE BEEN DISCHARGED IN</w:t>
      </w:r>
      <w:ins w:id="233" w:author="Brittany Torres" w:date="2025-07-07T14:18:00Z" w16du:dateUtc="2025-07-07T19:18:00Z">
        <w:r w:rsidR="000A6D0A" w:rsidRPr="009268AC">
          <w:rPr>
            <w:rFonts w:ascii="Calibri" w:hAnsi="Calibri" w:cs="Calibri"/>
            <w:rPrChange w:id="234" w:author="Brittany Torres" w:date="2025-07-07T14:25:00Z" w16du:dateUtc="2025-07-07T19:25:00Z">
              <w:rPr/>
            </w:rPrChange>
          </w:rPr>
          <w:t xml:space="preserve"> </w:t>
        </w:r>
      </w:ins>
      <w:del w:id="235" w:author="Brittany Torres" w:date="2025-07-07T14:18:00Z" w16du:dateUtc="2025-07-07T19:18:00Z">
        <w:r w:rsidRPr="009268AC" w:rsidDel="000A6D0A">
          <w:rPr>
            <w:rFonts w:ascii="Calibri" w:hAnsi="Calibri" w:cs="Calibri"/>
            <w:rPrChange w:id="236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237" w:author="Brittany Torres" w:date="2025-07-07T14:25:00Z" w16du:dateUtc="2025-07-07T19:25:00Z">
            <w:rPr/>
          </w:rPrChange>
        </w:rPr>
        <w:t>BANKRUPTCY, THIS LETTER IS FOR INFORMATIONAL</w:t>
      </w:r>
      <w:ins w:id="238" w:author="Brittany Torres" w:date="2025-07-07T14:18:00Z" w16du:dateUtc="2025-07-07T19:18:00Z">
        <w:r w:rsidR="000A6D0A" w:rsidRPr="009268AC">
          <w:rPr>
            <w:rFonts w:ascii="Calibri" w:hAnsi="Calibri" w:cs="Calibri"/>
            <w:rPrChange w:id="239" w:author="Brittany Torres" w:date="2025-07-07T14:25:00Z" w16du:dateUtc="2025-07-07T19:25:00Z">
              <w:rPr/>
            </w:rPrChange>
          </w:rPr>
          <w:t xml:space="preserve"> </w:t>
        </w:r>
      </w:ins>
      <w:del w:id="240" w:author="Brittany Torres" w:date="2025-07-07T14:18:00Z" w16du:dateUtc="2025-07-07T19:18:00Z">
        <w:r w:rsidRPr="009268AC" w:rsidDel="000A6D0A">
          <w:rPr>
            <w:rFonts w:ascii="Calibri" w:hAnsi="Calibri" w:cs="Calibri"/>
            <w:rPrChange w:id="241" w:author="Brittany Torres" w:date="2025-07-07T14:25:00Z" w16du:dateUtc="2025-07-07T19:25:00Z">
              <w:rPr/>
            </w:rPrChange>
          </w:rPr>
          <w:delText xml:space="preserve">    </w:delText>
        </w:r>
      </w:del>
    </w:p>
    <w:p w14:paraId="1FDCEFA7" w14:textId="4DE673E7" w:rsidR="000F7B97" w:rsidRPr="009268AC" w:rsidDel="000A6D0A" w:rsidRDefault="000F7B97" w:rsidP="000F7B97">
      <w:pPr>
        <w:rPr>
          <w:del w:id="242" w:author="Brittany Torres" w:date="2025-07-07T14:18:00Z" w16du:dateUtc="2025-07-07T19:18:00Z"/>
          <w:rFonts w:ascii="Calibri" w:hAnsi="Calibri" w:cs="Calibri"/>
          <w:rPrChange w:id="243" w:author="Brittany Torres" w:date="2025-07-07T14:25:00Z" w16du:dateUtc="2025-07-07T19:25:00Z">
            <w:rPr>
              <w:del w:id="244" w:author="Brittany Torres" w:date="2025-07-07T14:18:00Z" w16du:dateUtc="2025-07-07T19:18:00Z"/>
            </w:rPr>
          </w:rPrChange>
        </w:rPr>
      </w:pPr>
      <w:r w:rsidRPr="009268AC">
        <w:rPr>
          <w:rFonts w:ascii="Calibri" w:hAnsi="Calibri" w:cs="Calibri"/>
          <w:rPrChange w:id="245" w:author="Brittany Torres" w:date="2025-07-07T14:25:00Z" w16du:dateUtc="2025-07-07T19:25:00Z">
            <w:rPr/>
          </w:rPrChange>
        </w:rPr>
        <w:t>PURPOSES ONLY AND DOES NOT</w:t>
      </w:r>
      <w:ins w:id="246" w:author="Brittany Torres" w:date="2025-07-07T14:18:00Z" w16du:dateUtc="2025-07-07T19:18:00Z">
        <w:r w:rsidR="000A6D0A" w:rsidRPr="009268AC">
          <w:rPr>
            <w:rFonts w:ascii="Calibri" w:hAnsi="Calibri" w:cs="Calibri"/>
            <w:rPrChange w:id="247" w:author="Brittany Torres" w:date="2025-07-07T14:25:00Z" w16du:dateUtc="2025-07-07T19:25:00Z">
              <w:rPr/>
            </w:rPrChange>
          </w:rPr>
          <w:t xml:space="preserve"> </w:t>
        </w:r>
      </w:ins>
      <w:del w:id="248" w:author="Brittany Torres" w:date="2025-07-07T14:18:00Z" w16du:dateUtc="2025-07-07T19:18:00Z">
        <w:r w:rsidRPr="009268AC" w:rsidDel="000A6D0A">
          <w:rPr>
            <w:rFonts w:ascii="Calibri" w:hAnsi="Calibri" w:cs="Calibri"/>
            <w:rPrChange w:id="249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250" w:author="Brittany Torres" w:date="2025-07-07T14:25:00Z" w16du:dateUtc="2025-07-07T19:25:00Z">
            <w:rPr/>
          </w:rPrChange>
        </w:rPr>
        <w:t xml:space="preserve">CONSTITUTE A DEMAND FOR PAYMENT IN VIOLATION </w:t>
      </w:r>
    </w:p>
    <w:p w14:paraId="79E2990E" w14:textId="2B644FE7" w:rsidR="000F7B97" w:rsidRPr="009268AC" w:rsidDel="000A6D0A" w:rsidRDefault="000F7B97" w:rsidP="000F7B97">
      <w:pPr>
        <w:rPr>
          <w:del w:id="251" w:author="Brittany Torres" w:date="2025-07-07T14:18:00Z" w16du:dateUtc="2025-07-07T19:18:00Z"/>
          <w:rFonts w:ascii="Calibri" w:hAnsi="Calibri" w:cs="Calibri"/>
          <w:rPrChange w:id="252" w:author="Brittany Torres" w:date="2025-07-07T14:25:00Z" w16du:dateUtc="2025-07-07T19:25:00Z">
            <w:rPr>
              <w:del w:id="253" w:author="Brittany Torres" w:date="2025-07-07T14:18:00Z" w16du:dateUtc="2025-07-07T19:18:00Z"/>
            </w:rPr>
          </w:rPrChange>
        </w:rPr>
      </w:pPr>
      <w:r w:rsidRPr="009268AC">
        <w:rPr>
          <w:rFonts w:ascii="Calibri" w:hAnsi="Calibri" w:cs="Calibri"/>
          <w:rPrChange w:id="254" w:author="Brittany Torres" w:date="2025-07-07T14:25:00Z" w16du:dateUtc="2025-07-07T19:25:00Z">
            <w:rPr/>
          </w:rPrChange>
        </w:rPr>
        <w:t>OF THE AUTOMATIC STAY OR THE</w:t>
      </w:r>
      <w:ins w:id="255" w:author="Brittany Torres" w:date="2025-07-07T14:18:00Z" w16du:dateUtc="2025-07-07T19:18:00Z">
        <w:r w:rsidR="000A6D0A" w:rsidRPr="009268AC">
          <w:rPr>
            <w:rFonts w:ascii="Calibri" w:hAnsi="Calibri" w:cs="Calibri"/>
            <w:rPrChange w:id="256" w:author="Brittany Torres" w:date="2025-07-07T14:25:00Z" w16du:dateUtc="2025-07-07T19:25:00Z">
              <w:rPr/>
            </w:rPrChange>
          </w:rPr>
          <w:t xml:space="preserve"> </w:t>
        </w:r>
      </w:ins>
      <w:del w:id="257" w:author="Brittany Torres" w:date="2025-07-07T14:18:00Z" w16du:dateUtc="2025-07-07T19:18:00Z">
        <w:r w:rsidRPr="009268AC" w:rsidDel="000A6D0A">
          <w:rPr>
            <w:rFonts w:ascii="Calibri" w:hAnsi="Calibri" w:cs="Calibri"/>
            <w:rPrChange w:id="258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259" w:author="Brittany Torres" w:date="2025-07-07T14:25:00Z" w16du:dateUtc="2025-07-07T19:25:00Z">
            <w:rPr/>
          </w:rPrChange>
        </w:rPr>
        <w:t xml:space="preserve">DISCHARGE INJUNCTION OR AN ATTEMPT TO </w:t>
      </w:r>
      <w:del w:id="260" w:author="Brittany Torres" w:date="2025-07-07T14:18:00Z" w16du:dateUtc="2025-07-07T19:18:00Z">
        <w:r w:rsidRPr="009268AC" w:rsidDel="000A6D0A">
          <w:rPr>
            <w:rFonts w:ascii="Calibri" w:hAnsi="Calibri" w:cs="Calibri"/>
            <w:rPrChange w:id="261" w:author="Brittany Torres" w:date="2025-07-07T14:25:00Z" w16du:dateUtc="2025-07-07T19:25:00Z">
              <w:rPr/>
            </w:rPrChange>
          </w:rPr>
          <w:delText xml:space="preserve">     </w:delText>
        </w:r>
      </w:del>
    </w:p>
    <w:p w14:paraId="0516A18E" w14:textId="28945188" w:rsidR="000F7B97" w:rsidRPr="009268AC" w:rsidRDefault="000F7B97" w:rsidP="000F7B97">
      <w:pPr>
        <w:rPr>
          <w:rFonts w:ascii="Calibri" w:hAnsi="Calibri" w:cs="Calibri"/>
          <w:rPrChange w:id="262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263" w:author="Brittany Torres" w:date="2025-07-07T14:25:00Z" w16du:dateUtc="2025-07-07T19:25:00Z">
            <w:rPr/>
          </w:rPrChange>
        </w:rPr>
        <w:t>RECOVER ALL OR ANY PORTION OF THE DEBT FROM</w:t>
      </w:r>
      <w:ins w:id="264" w:author="Brittany Torres" w:date="2025-07-07T14:18:00Z" w16du:dateUtc="2025-07-07T19:18:00Z">
        <w:r w:rsidR="000A6D0A" w:rsidRPr="009268AC">
          <w:rPr>
            <w:rFonts w:ascii="Calibri" w:hAnsi="Calibri" w:cs="Calibri"/>
            <w:rPrChange w:id="265" w:author="Brittany Torres" w:date="2025-07-07T14:25:00Z" w16du:dateUtc="2025-07-07T19:25:00Z">
              <w:rPr/>
            </w:rPrChange>
          </w:rPr>
          <w:t xml:space="preserve"> </w:t>
        </w:r>
      </w:ins>
      <w:del w:id="266" w:author="Brittany Torres" w:date="2025-07-07T14:18:00Z" w16du:dateUtc="2025-07-07T19:18:00Z">
        <w:r w:rsidRPr="009268AC" w:rsidDel="000A6D0A">
          <w:rPr>
            <w:rFonts w:ascii="Calibri" w:hAnsi="Calibri" w:cs="Calibri"/>
            <w:rPrChange w:id="267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268" w:author="Brittany Torres" w:date="2025-07-07T14:25:00Z" w16du:dateUtc="2025-07-07T19:25:00Z">
            <w:rPr/>
          </w:rPrChange>
        </w:rPr>
        <w:t xml:space="preserve">YOU PERSONALLY.             </w:t>
      </w:r>
    </w:p>
    <w:p w14:paraId="5040749D" w14:textId="77777777" w:rsidR="000F7B97" w:rsidRPr="009268AC" w:rsidRDefault="000F7B97" w:rsidP="000F7B97">
      <w:pPr>
        <w:rPr>
          <w:rFonts w:ascii="Calibri" w:hAnsi="Calibri" w:cs="Calibri"/>
          <w:rPrChange w:id="269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270" w:author="Brittany Torres" w:date="2025-07-07T14:25:00Z" w16du:dateUtc="2025-07-07T19:25:00Z">
            <w:rPr/>
          </w:rPrChange>
        </w:rPr>
        <w:t xml:space="preserve">                                                                        </w:t>
      </w:r>
    </w:p>
    <w:p w14:paraId="53C6956F" w14:textId="071A11FC" w:rsidR="000F7B97" w:rsidRPr="009268AC" w:rsidRDefault="000F7B97" w:rsidP="000F7B97">
      <w:pPr>
        <w:rPr>
          <w:rFonts w:ascii="Calibri" w:hAnsi="Calibri" w:cs="Calibri"/>
          <w:rPrChange w:id="271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272" w:author="Brittany Torres" w:date="2025-07-07T14:25:00Z" w16du:dateUtc="2025-07-07T19:25:00Z">
            <w:rPr/>
          </w:rPrChange>
        </w:rPr>
        <w:t xml:space="preserve">                        </w:t>
      </w:r>
      <w:r w:rsidR="000748AC" w:rsidRPr="009268AC">
        <w:rPr>
          <w:rFonts w:ascii="Calibri" w:hAnsi="Calibri" w:cs="Calibri"/>
          <w:rPrChange w:id="273" w:author="Brittany Torres" w:date="2025-07-07T14:25:00Z" w16du:dateUtc="2025-07-07T19:25:00Z">
            <w:rPr/>
          </w:rPrChange>
        </w:rPr>
        <w:tab/>
      </w:r>
      <w:r w:rsidR="000748AC" w:rsidRPr="009268AC">
        <w:rPr>
          <w:rFonts w:ascii="Calibri" w:hAnsi="Calibri" w:cs="Calibri"/>
          <w:rPrChange w:id="274" w:author="Brittany Torres" w:date="2025-07-07T14:25:00Z" w16du:dateUtc="2025-07-07T19:25:00Z">
            <w:rPr/>
          </w:rPrChange>
        </w:rPr>
        <w:tab/>
      </w:r>
      <w:r w:rsidR="000748AC" w:rsidRPr="009268AC">
        <w:rPr>
          <w:rFonts w:ascii="Calibri" w:hAnsi="Calibri" w:cs="Calibri"/>
          <w:rPrChange w:id="275" w:author="Brittany Torres" w:date="2025-07-07T14:25:00Z" w16du:dateUtc="2025-07-07T19:25:00Z">
            <w:rPr/>
          </w:rPrChange>
        </w:rPr>
        <w:tab/>
      </w:r>
      <w:r w:rsidRPr="009268AC">
        <w:rPr>
          <w:rFonts w:ascii="Calibri" w:hAnsi="Calibri" w:cs="Calibri"/>
          <w:rPrChange w:id="276" w:author="Brittany Torres" w:date="2025-07-07T14:25:00Z" w16du:dateUtc="2025-07-07T19:25:00Z">
            <w:rPr/>
          </w:rPrChange>
        </w:rPr>
        <w:t xml:space="preserve">Notice of </w:t>
      </w:r>
      <w:ins w:id="277" w:author="Jeanette Work" w:date="2025-07-11T14:25:00Z" w16du:dateUtc="2025-07-11T19:25:00Z">
        <w:r w:rsidR="00A15198">
          <w:rPr>
            <w:rFonts w:ascii="Calibri" w:hAnsi="Calibri" w:cs="Calibri"/>
          </w:rPr>
          <w:t xml:space="preserve">Default and Cure </w:t>
        </w:r>
        <w:r w:rsidR="0075381D">
          <w:rPr>
            <w:rFonts w:ascii="Calibri" w:hAnsi="Calibri" w:cs="Calibri"/>
          </w:rPr>
          <w:t>Letter</w:t>
        </w:r>
      </w:ins>
      <w:del w:id="278" w:author="Jeanette Work" w:date="2025-07-11T14:25:00Z" w16du:dateUtc="2025-07-11T19:25:00Z">
        <w:r w:rsidRPr="009268AC" w:rsidDel="0075381D">
          <w:rPr>
            <w:rFonts w:ascii="Calibri" w:hAnsi="Calibri" w:cs="Calibri"/>
            <w:rPrChange w:id="279" w:author="Brittany Torres" w:date="2025-07-07T14:25:00Z" w16du:dateUtc="2025-07-07T19:25:00Z">
              <w:rPr/>
            </w:rPrChange>
          </w:rPr>
          <w:delText>Breach</w:delText>
        </w:r>
      </w:del>
      <w:r w:rsidRPr="009268AC">
        <w:rPr>
          <w:rFonts w:ascii="Calibri" w:hAnsi="Calibri" w:cs="Calibri"/>
          <w:rPrChange w:id="280" w:author="Brittany Torres" w:date="2025-07-07T14:25:00Z" w16du:dateUtc="2025-07-07T19:25:00Z">
            <w:rPr/>
          </w:rPrChange>
        </w:rPr>
        <w:t xml:space="preserve">                                </w:t>
      </w:r>
    </w:p>
    <w:p w14:paraId="045F9A78" w14:textId="77777777" w:rsidR="000F7B97" w:rsidRPr="009268AC" w:rsidRDefault="000F7B97" w:rsidP="000F7B97">
      <w:pPr>
        <w:rPr>
          <w:rFonts w:ascii="Calibri" w:hAnsi="Calibri" w:cs="Calibri"/>
          <w:rPrChange w:id="281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282" w:author="Brittany Torres" w:date="2025-07-07T14:25:00Z" w16du:dateUtc="2025-07-07T19:25:00Z">
            <w:rPr/>
          </w:rPrChange>
        </w:rPr>
        <w:t xml:space="preserve">                                                                        </w:t>
      </w:r>
    </w:p>
    <w:p w14:paraId="2A93D9BC" w14:textId="77777777" w:rsidR="000A6D0A" w:rsidRPr="009268AC" w:rsidRDefault="000A6D0A" w:rsidP="000A6D0A">
      <w:pPr>
        <w:pStyle w:val="NoSpacing"/>
        <w:jc w:val="both"/>
        <w:rPr>
          <w:ins w:id="283" w:author="Brittany Torres" w:date="2025-07-07T14:18:00Z" w16du:dateUtc="2025-07-07T19:18:00Z"/>
          <w:rFonts w:ascii="Calibri" w:hAnsi="Calibri" w:cs="Calibri"/>
        </w:rPr>
      </w:pPr>
      <w:proofErr w:type="gramStart"/>
      <w:ins w:id="284" w:author="Brittany Torres" w:date="2025-07-07T14:18:00Z" w16du:dateUtc="2025-07-07T19:18:00Z">
        <w:r w:rsidRPr="009268AC">
          <w:rPr>
            <w:rFonts w:ascii="Calibri" w:hAnsi="Calibri" w:cs="Calibri"/>
          </w:rPr>
          <w:t xml:space="preserve">Dear </w:t>
        </w:r>
        <w:r w:rsidRPr="009268AC">
          <w:rPr>
            <w:rFonts w:ascii="Calibri" w:hAnsi="Calibri" w:cs="Calibri"/>
            <w:b/>
            <w:bCs/>
            <w:color w:val="FF0000"/>
          </w:rPr>
          <w:t>{</w:t>
        </w:r>
        <w:r w:rsidRPr="009268AC">
          <w:rPr>
            <w:rFonts w:ascii="Calibri" w:hAnsi="Calibri" w:cs="Calibri"/>
            <w:b/>
            <w:color w:val="FF0000"/>
          </w:rPr>
          <w:t>[M558]}</w:t>
        </w:r>
        <w:r w:rsidRPr="009268AC">
          <w:rPr>
            <w:rFonts w:ascii="Calibri" w:hAnsi="Calibri" w:cs="Calibri"/>
            <w:color w:val="FF0000"/>
          </w:rPr>
          <w:t xml:space="preserve"> (Mortgagor Name) </w:t>
        </w:r>
        <w:r w:rsidRPr="009268AC">
          <w:rPr>
            <w:rFonts w:ascii="Calibri" w:hAnsi="Calibri" w:cs="Calibri"/>
          </w:rPr>
          <w:t xml:space="preserve">and </w:t>
        </w:r>
        <w:r w:rsidRPr="009268AC">
          <w:rPr>
            <w:rFonts w:ascii="Calibri" w:hAnsi="Calibri" w:cs="Calibri"/>
            <w:b/>
            <w:bCs/>
          </w:rPr>
          <w:t>{</w:t>
        </w:r>
        <w:r w:rsidRPr="009268AC">
          <w:rPr>
            <w:rFonts w:ascii="Calibri" w:hAnsi="Calibri" w:cs="Calibri"/>
            <w:b/>
          </w:rPr>
          <w:t>[M559]}</w:t>
        </w:r>
        <w:r w:rsidRPr="009268AC">
          <w:rPr>
            <w:rFonts w:ascii="Calibri" w:hAnsi="Calibri" w:cs="Calibri"/>
          </w:rPr>
          <w:t xml:space="preserve"> (Second</w:t>
        </w:r>
        <w:proofErr w:type="gramEnd"/>
        <w:r w:rsidRPr="009268AC">
          <w:rPr>
            <w:rFonts w:ascii="Calibri" w:hAnsi="Calibri" w:cs="Calibri"/>
          </w:rPr>
          <w:t xml:space="preserve"> </w:t>
        </w:r>
        <w:proofErr w:type="gramStart"/>
        <w:r w:rsidRPr="009268AC">
          <w:rPr>
            <w:rFonts w:ascii="Calibri" w:hAnsi="Calibri" w:cs="Calibri"/>
          </w:rPr>
          <w:t>Mortgagor),</w:t>
        </w:r>
        <w:proofErr w:type="gramEnd"/>
      </w:ins>
    </w:p>
    <w:p w14:paraId="62B5AA95" w14:textId="76E61BE6" w:rsidR="000F7B97" w:rsidRPr="009268AC" w:rsidDel="000A6D0A" w:rsidRDefault="000F7B97" w:rsidP="000F7B97">
      <w:pPr>
        <w:rPr>
          <w:del w:id="285" w:author="Brittany Torres" w:date="2025-07-07T14:18:00Z" w16du:dateUtc="2025-07-07T19:18:00Z"/>
          <w:rFonts w:ascii="Calibri" w:hAnsi="Calibri" w:cs="Calibri"/>
          <w:rPrChange w:id="286" w:author="Brittany Torres" w:date="2025-07-07T14:25:00Z" w16du:dateUtc="2025-07-07T19:25:00Z">
            <w:rPr>
              <w:del w:id="287" w:author="Brittany Torres" w:date="2025-07-07T14:18:00Z" w16du:dateUtc="2025-07-07T19:18:00Z"/>
            </w:rPr>
          </w:rPrChange>
        </w:rPr>
      </w:pPr>
      <w:del w:id="288" w:author="Brittany Torres" w:date="2025-07-07T14:18:00Z" w16du:dateUtc="2025-07-07T19:18:00Z">
        <w:r w:rsidRPr="009268AC" w:rsidDel="000A6D0A">
          <w:rPr>
            <w:rFonts w:ascii="Calibri" w:hAnsi="Calibri" w:cs="Calibri"/>
            <w:rPrChange w:id="289" w:author="Brittany Torres" w:date="2025-07-07T14:25:00Z" w16du:dateUtc="2025-07-07T19:25:00Z">
              <w:rPr/>
            </w:rPrChange>
          </w:rPr>
          <w:delText xml:space="preserve">Dear #M558#:                                                            </w:delText>
        </w:r>
      </w:del>
    </w:p>
    <w:p w14:paraId="6E5E10C9" w14:textId="658496A3" w:rsidR="000F7B97" w:rsidRPr="009268AC" w:rsidDel="000A6D0A" w:rsidRDefault="000F7B97" w:rsidP="000F7B97">
      <w:pPr>
        <w:rPr>
          <w:del w:id="290" w:author="Brittany Torres" w:date="2025-07-07T14:18:00Z" w16du:dateUtc="2025-07-07T19:18:00Z"/>
          <w:rFonts w:ascii="Calibri" w:hAnsi="Calibri" w:cs="Calibri"/>
          <w:rPrChange w:id="291" w:author="Brittany Torres" w:date="2025-07-07T14:25:00Z" w16du:dateUtc="2025-07-07T19:25:00Z">
            <w:rPr>
              <w:del w:id="292" w:author="Brittany Torres" w:date="2025-07-07T14:18:00Z" w16du:dateUtc="2025-07-07T19:18:00Z"/>
            </w:rPr>
          </w:rPrChange>
        </w:rPr>
      </w:pPr>
      <w:del w:id="293" w:author="Brittany Torres" w:date="2025-07-07T14:18:00Z" w16du:dateUtc="2025-07-07T19:18:00Z">
        <w:r w:rsidRPr="009268AC" w:rsidDel="000A6D0A">
          <w:rPr>
            <w:rFonts w:ascii="Calibri" w:hAnsi="Calibri" w:cs="Calibri"/>
            <w:rPrChange w:id="294" w:author="Brittany Torres" w:date="2025-07-07T14:25:00Z" w16du:dateUtc="2025-07-07T19:25:00Z">
              <w:rPr/>
            </w:rPrChange>
          </w:rPr>
          <w:delText xml:space="preserve">Dear #M558# and #M559#:                                                 </w:delText>
        </w:r>
      </w:del>
    </w:p>
    <w:p w14:paraId="29B6D61F" w14:textId="77777777" w:rsidR="000F7B97" w:rsidRPr="009268AC" w:rsidRDefault="000F7B97" w:rsidP="000F7B97">
      <w:pPr>
        <w:rPr>
          <w:rFonts w:ascii="Calibri" w:hAnsi="Calibri" w:cs="Calibri"/>
          <w:rPrChange w:id="295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296" w:author="Brittany Torres" w:date="2025-07-07T14:25:00Z" w16du:dateUtc="2025-07-07T19:25:00Z">
            <w:rPr/>
          </w:rPrChange>
        </w:rPr>
        <w:t xml:space="preserve">                                                                        </w:t>
      </w:r>
    </w:p>
    <w:p w14:paraId="0492CEBF" w14:textId="66413AB3" w:rsidR="000F7B97" w:rsidRPr="009268AC" w:rsidRDefault="000F7B97" w:rsidP="000F7B97">
      <w:pPr>
        <w:rPr>
          <w:rFonts w:ascii="Calibri" w:hAnsi="Calibri" w:cs="Calibri"/>
          <w:rPrChange w:id="297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298" w:author="Brittany Torres" w:date="2025-07-07T14:25:00Z" w16du:dateUtc="2025-07-07T19:25:00Z">
            <w:rPr/>
          </w:rPrChange>
        </w:rPr>
        <w:t xml:space="preserve">You are hereby notified that:                                           </w:t>
      </w:r>
    </w:p>
    <w:p w14:paraId="4C59E07D" w14:textId="77777777" w:rsidR="000F7B97" w:rsidRPr="009268AC" w:rsidRDefault="000F7B97" w:rsidP="000F7B97">
      <w:pPr>
        <w:rPr>
          <w:rFonts w:ascii="Calibri" w:hAnsi="Calibri" w:cs="Calibri"/>
          <w:rPrChange w:id="299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300" w:author="Brittany Torres" w:date="2025-07-07T14:25:00Z" w16du:dateUtc="2025-07-07T19:25:00Z">
            <w:rPr/>
          </w:rPrChange>
        </w:rPr>
        <w:t xml:space="preserve">                                                                           </w:t>
      </w:r>
    </w:p>
    <w:p w14:paraId="2F05E691" w14:textId="05F431F0" w:rsidR="000F7B97" w:rsidRPr="009268AC" w:rsidDel="008F7441" w:rsidRDefault="000F7B97" w:rsidP="000F7B97">
      <w:pPr>
        <w:rPr>
          <w:del w:id="301" w:author="Brittany Torres" w:date="2025-07-07T14:18:00Z" w16du:dateUtc="2025-07-07T19:18:00Z"/>
          <w:rFonts w:ascii="Calibri" w:hAnsi="Calibri" w:cs="Calibri"/>
          <w:rPrChange w:id="302" w:author="Brittany Torres" w:date="2025-07-07T14:25:00Z" w16du:dateUtc="2025-07-07T19:25:00Z">
            <w:rPr>
              <w:del w:id="303" w:author="Brittany Torres" w:date="2025-07-07T14:18:00Z" w16du:dateUtc="2025-07-07T19:18:00Z"/>
            </w:rPr>
          </w:rPrChange>
        </w:rPr>
      </w:pPr>
      <w:r w:rsidRPr="009268AC">
        <w:rPr>
          <w:rFonts w:ascii="Calibri" w:hAnsi="Calibri" w:cs="Calibri"/>
          <w:rPrChange w:id="304" w:author="Brittany Torres" w:date="2025-07-07T14:25:00Z" w16du:dateUtc="2025-07-07T19:25:00Z">
            <w:rPr/>
          </w:rPrChange>
        </w:rPr>
        <w:t xml:space="preserve">1. You are now in default under the Note and Mortgage, </w:t>
      </w:r>
      <w:del w:id="305" w:author="Brittany Torres" w:date="2025-07-07T14:18:00Z" w16du:dateUtc="2025-07-07T19:18:00Z">
        <w:r w:rsidRPr="009268AC" w:rsidDel="008F7441">
          <w:rPr>
            <w:rFonts w:ascii="Calibri" w:hAnsi="Calibri" w:cs="Calibri"/>
            <w:rPrChange w:id="306" w:author="Brittany Torres" w:date="2025-07-07T14:25:00Z" w16du:dateUtc="2025-07-07T19:25:00Z">
              <w:rPr/>
            </w:rPrChange>
          </w:rPr>
          <w:delText xml:space="preserve">                    </w:delText>
        </w:r>
      </w:del>
    </w:p>
    <w:p w14:paraId="106B0346" w14:textId="77777777" w:rsidR="000F7B97" w:rsidRPr="009268AC" w:rsidDel="008F7441" w:rsidRDefault="000F7B97" w:rsidP="000F7B97">
      <w:pPr>
        <w:rPr>
          <w:del w:id="307" w:author="Brittany Torres" w:date="2025-07-07T14:18:00Z" w16du:dateUtc="2025-07-07T19:18:00Z"/>
          <w:rFonts w:ascii="Calibri" w:hAnsi="Calibri" w:cs="Calibri"/>
          <w:rPrChange w:id="308" w:author="Brittany Torres" w:date="2025-07-07T14:25:00Z" w16du:dateUtc="2025-07-07T19:25:00Z">
            <w:rPr>
              <w:del w:id="309" w:author="Brittany Torres" w:date="2025-07-07T14:18:00Z" w16du:dateUtc="2025-07-07T19:18:00Z"/>
            </w:rPr>
          </w:rPrChange>
        </w:rPr>
      </w:pPr>
      <w:r w:rsidRPr="009268AC">
        <w:rPr>
          <w:rFonts w:ascii="Calibri" w:hAnsi="Calibri" w:cs="Calibri"/>
          <w:rPrChange w:id="310" w:author="Brittany Torres" w:date="2025-07-07T14:25:00Z" w16du:dateUtc="2025-07-07T19:25:00Z">
            <w:rPr/>
          </w:rPrChange>
        </w:rPr>
        <w:t xml:space="preserve">Deed of Trust, or Security Deed (the Security Instrument) held by </w:t>
      </w:r>
      <w:del w:id="311" w:author="Brittany Torres" w:date="2025-07-07T14:18:00Z" w16du:dateUtc="2025-07-07T19:18:00Z">
        <w:r w:rsidRPr="009268AC" w:rsidDel="008F7441">
          <w:rPr>
            <w:rFonts w:ascii="Calibri" w:hAnsi="Calibri" w:cs="Calibri"/>
            <w:rPrChange w:id="312" w:author="Brittany Torres" w:date="2025-07-07T14:25:00Z" w16du:dateUtc="2025-07-07T19:25:00Z">
              <w:rPr/>
            </w:rPrChange>
          </w:rPr>
          <w:delText xml:space="preserve">         </w:delText>
        </w:r>
      </w:del>
    </w:p>
    <w:p w14:paraId="7469498D" w14:textId="713CB727" w:rsidR="000F7B97" w:rsidRPr="009268AC" w:rsidDel="008F7441" w:rsidRDefault="009268AC" w:rsidP="009268AC">
      <w:pPr>
        <w:rPr>
          <w:del w:id="313" w:author="Brittany Torres" w:date="2025-07-07T14:18:00Z" w16du:dateUtc="2025-07-07T19:18:00Z"/>
          <w:rFonts w:ascii="Calibri" w:hAnsi="Calibri" w:cs="Calibri"/>
          <w:rPrChange w:id="314" w:author="Brittany Torres" w:date="2025-07-07T14:25:00Z" w16du:dateUtc="2025-07-07T19:25:00Z">
            <w:rPr>
              <w:del w:id="315" w:author="Brittany Torres" w:date="2025-07-07T14:18:00Z" w16du:dateUtc="2025-07-07T19:18:00Z"/>
            </w:rPr>
          </w:rPrChange>
        </w:rPr>
      </w:pPr>
      <w:ins w:id="316" w:author="Brittany Torres" w:date="2025-07-07T14:27:00Z" w16du:dateUtc="2025-07-07T19:27:00Z">
        <w:r w:rsidRPr="00D74911">
          <w:rPr>
            <w:rFonts w:ascii="Calibri" w:hAnsi="Calibri" w:cs="Calibri"/>
          </w:rPr>
          <w:t>{[</w:t>
        </w:r>
        <w:proofErr w:type="spellStart"/>
        <w:r w:rsidRPr="00D74911">
          <w:rPr>
            <w:rFonts w:ascii="Calibri" w:hAnsi="Calibri" w:cs="Calibri"/>
          </w:rPr>
          <w:t>CompanyLongName</w:t>
        </w:r>
        <w:proofErr w:type="spellEnd"/>
        <w:r w:rsidRPr="00D74911">
          <w:rPr>
            <w:rFonts w:ascii="Calibri" w:hAnsi="Calibri" w:cs="Calibri"/>
          </w:rPr>
          <w:t xml:space="preserve">]} </w:t>
        </w:r>
      </w:ins>
      <w:del w:id="317" w:author="Brittany Torres" w:date="2025-07-07T14:27:00Z" w16du:dateUtc="2025-07-07T19:27:00Z">
        <w:r w:rsidR="007D1961" w:rsidRPr="009268AC" w:rsidDel="009268AC">
          <w:rPr>
            <w:rFonts w:ascii="Calibri" w:hAnsi="Calibri" w:cs="Calibri"/>
            <w:rPrChange w:id="318" w:author="Brittany Torres" w:date="2025-07-07T14:25:00Z" w16du:dateUtc="2025-07-07T19:25:00Z">
              <w:rPr/>
            </w:rPrChange>
          </w:rPr>
          <w:delText>MSF Servicing</w:delText>
        </w:r>
        <w:r w:rsidR="000F7B97" w:rsidRPr="009268AC" w:rsidDel="009268AC">
          <w:rPr>
            <w:rFonts w:ascii="Calibri" w:hAnsi="Calibri" w:cs="Calibri"/>
            <w:rPrChange w:id="319" w:author="Brittany Torres" w:date="2025-07-07T14:25:00Z" w16du:dateUtc="2025-07-07T19:25:00Z">
              <w:rPr/>
            </w:rPrChange>
          </w:rPr>
          <w:delText xml:space="preserve"> </w:delText>
        </w:r>
      </w:del>
      <w:r w:rsidR="000F7B97" w:rsidRPr="009268AC">
        <w:rPr>
          <w:rFonts w:ascii="Calibri" w:hAnsi="Calibri" w:cs="Calibri"/>
          <w:rPrChange w:id="320" w:author="Brittany Torres" w:date="2025-07-07T14:25:00Z" w16du:dateUtc="2025-07-07T19:25:00Z">
            <w:rPr/>
          </w:rPrChange>
        </w:rPr>
        <w:t xml:space="preserve">(the holder) secured by property located at: </w:t>
      </w:r>
      <w:ins w:id="321" w:author="Brittany Torres" w:date="2025-07-07T14:27:00Z" w16du:dateUtc="2025-07-07T19:27:00Z">
        <w:r w:rsidRPr="00D74911">
          <w:rPr>
            <w:rFonts w:ascii="Calibri" w:hAnsi="Calibri" w:cs="Calibri"/>
            <w:b/>
            <w:color w:val="FF0000"/>
          </w:rPr>
          <w:t>{[</w:t>
        </w:r>
        <w:proofErr w:type="gramStart"/>
        <w:r w:rsidRPr="00D74911">
          <w:rPr>
            <w:rFonts w:ascii="Calibri" w:hAnsi="Calibri" w:cs="Calibri"/>
            <w:b/>
            <w:color w:val="FF0000"/>
          </w:rPr>
          <w:t>M567]}</w:t>
        </w:r>
        <w:proofErr w:type="gramEnd"/>
        <w:r w:rsidRPr="00D74911">
          <w:rPr>
            <w:rFonts w:ascii="Calibri" w:hAnsi="Calibri" w:cs="Calibri"/>
            <w:color w:val="FF0000"/>
          </w:rPr>
          <w:t xml:space="preserve"> (Property Line 1/Street Address</w:t>
        </w:r>
        <w:proofErr w:type="gramStart"/>
        <w:r w:rsidRPr="00D74911">
          <w:rPr>
            <w:rFonts w:ascii="Calibri" w:hAnsi="Calibri" w:cs="Calibri"/>
            <w:color w:val="FF0000"/>
          </w:rPr>
          <w:t>)</w:t>
        </w:r>
        <w:r w:rsidRPr="00D74911">
          <w:rPr>
            <w:rFonts w:ascii="Calibri" w:hAnsi="Calibri" w:cs="Calibri"/>
          </w:rPr>
          <w:t>,</w:t>
        </w:r>
        <w:r w:rsidRPr="00D74911">
          <w:rPr>
            <w:rFonts w:ascii="Calibri" w:hAnsi="Calibri" w:cs="Calibri"/>
            <w:b/>
          </w:rPr>
          <w:t xml:space="preserve"> {</w:t>
        </w:r>
        <w:proofErr w:type="gramEnd"/>
        <w:r w:rsidRPr="00D74911">
          <w:rPr>
            <w:rFonts w:ascii="Calibri" w:hAnsi="Calibri" w:cs="Calibri"/>
            <w:b/>
          </w:rPr>
          <w:t>[</w:t>
        </w:r>
        <w:proofErr w:type="gramStart"/>
        <w:r w:rsidRPr="00D74911">
          <w:rPr>
            <w:rFonts w:ascii="Calibri" w:hAnsi="Calibri" w:cs="Calibri"/>
            <w:b/>
          </w:rPr>
          <w:t>M583]}</w:t>
        </w:r>
        <w:proofErr w:type="gramEnd"/>
        <w:r w:rsidRPr="00D74911">
          <w:rPr>
            <w:rFonts w:ascii="Calibri" w:hAnsi="Calibri" w:cs="Calibri"/>
            <w:b/>
          </w:rPr>
          <w:t xml:space="preserve"> </w:t>
        </w:r>
        <w:r w:rsidRPr="00D74911">
          <w:rPr>
            <w:rFonts w:ascii="Calibri" w:hAnsi="Calibri" w:cs="Calibri"/>
            <w:bCs/>
          </w:rPr>
          <w:t>(</w:t>
        </w:r>
        <w:r w:rsidRPr="00D74911">
          <w:rPr>
            <w:rFonts w:ascii="Calibri" w:hAnsi="Calibri" w:cs="Calibri"/>
          </w:rPr>
          <w:t>New Property Unit Number</w:t>
        </w:r>
        <w:proofErr w:type="gramStart"/>
        <w:r w:rsidRPr="00D74911">
          <w:rPr>
            <w:rFonts w:ascii="Calibri" w:hAnsi="Calibri" w:cs="Calibri"/>
            <w:bCs/>
          </w:rPr>
          <w:t>),</w:t>
        </w:r>
        <w:r w:rsidRPr="00D74911">
          <w:rPr>
            <w:rFonts w:ascii="Calibri" w:hAnsi="Calibri" w:cs="Calibri"/>
          </w:rPr>
          <w:t xml:space="preserve"> </w:t>
        </w:r>
        <w:r w:rsidRPr="00D74911">
          <w:rPr>
            <w:rFonts w:ascii="Calibri" w:hAnsi="Calibri" w:cs="Calibri"/>
            <w:b/>
            <w:color w:val="FF0000"/>
          </w:rPr>
          <w:t>{</w:t>
        </w:r>
        <w:proofErr w:type="gramEnd"/>
        <w:r w:rsidRPr="00D74911">
          <w:rPr>
            <w:rFonts w:ascii="Calibri" w:hAnsi="Calibri" w:cs="Calibri"/>
            <w:b/>
            <w:color w:val="FF0000"/>
          </w:rPr>
          <w:t>[</w:t>
        </w:r>
        <w:proofErr w:type="gramStart"/>
        <w:r w:rsidRPr="00D74911">
          <w:rPr>
            <w:rFonts w:ascii="Calibri" w:hAnsi="Calibri" w:cs="Calibri"/>
            <w:b/>
            <w:color w:val="FF0000"/>
          </w:rPr>
          <w:t>M568]}</w:t>
        </w:r>
        <w:proofErr w:type="gramEnd"/>
        <w:r w:rsidRPr="00D74911">
          <w:rPr>
            <w:rFonts w:ascii="Calibri" w:hAnsi="Calibri" w:cs="Calibri"/>
            <w:b/>
            <w:color w:val="FF0000"/>
          </w:rPr>
          <w:t xml:space="preserve"> </w:t>
        </w:r>
        <w:r w:rsidRPr="00D74911">
          <w:rPr>
            <w:rFonts w:ascii="Calibri" w:hAnsi="Calibri" w:cs="Calibri"/>
            <w:bCs/>
            <w:color w:val="FF0000"/>
          </w:rPr>
          <w:t>(</w:t>
        </w:r>
        <w:r w:rsidRPr="00D74911">
          <w:rPr>
            <w:rFonts w:ascii="Calibri" w:hAnsi="Calibri" w:cs="Calibri"/>
            <w:color w:val="FF0000"/>
          </w:rPr>
          <w:t>New Property Line 2/City State and Zip Code)</w:t>
        </w:r>
        <w:r w:rsidRPr="00D74911">
          <w:rPr>
            <w:rFonts w:ascii="Calibri" w:hAnsi="Calibri" w:cs="Calibri"/>
          </w:rPr>
          <w:t xml:space="preserve"> (the Property). </w:t>
        </w:r>
      </w:ins>
      <w:del w:id="322" w:author="Brittany Torres" w:date="2025-07-07T14:27:00Z" w16du:dateUtc="2025-07-07T19:27:00Z">
        <w:r w:rsidR="000F7B97" w:rsidRPr="009268AC" w:rsidDel="009268AC">
          <w:rPr>
            <w:rFonts w:ascii="Calibri" w:hAnsi="Calibri" w:cs="Calibri"/>
            <w:rPrChange w:id="323" w:author="Brittany Torres" w:date="2025-07-07T14:25:00Z" w16du:dateUtc="2025-07-07T19:25:00Z">
              <w:rPr/>
            </w:rPrChange>
          </w:rPr>
          <w:delText xml:space="preserve">                 </w:delText>
        </w:r>
      </w:del>
      <w:del w:id="324" w:author="Brittany Torres" w:date="2025-07-07T14:18:00Z" w16du:dateUtc="2025-07-07T19:18:00Z">
        <w:r w:rsidR="000F7B97" w:rsidRPr="009268AC" w:rsidDel="008F7441">
          <w:rPr>
            <w:rFonts w:ascii="Calibri" w:hAnsi="Calibri" w:cs="Calibri"/>
            <w:rPrChange w:id="325" w:author="Brittany Torres" w:date="2025-07-07T14:25:00Z" w16du:dateUtc="2025-07-07T19:25:00Z">
              <w:rPr/>
            </w:rPrChange>
          </w:rPr>
          <w:delText xml:space="preserve">  </w:delText>
        </w:r>
      </w:del>
    </w:p>
    <w:p w14:paraId="06379E1D" w14:textId="3259615D" w:rsidR="000F7B97" w:rsidRPr="009268AC" w:rsidDel="008F7441" w:rsidRDefault="000F7B97" w:rsidP="009268AC">
      <w:pPr>
        <w:rPr>
          <w:del w:id="326" w:author="Brittany Torres" w:date="2025-07-07T14:18:00Z" w16du:dateUtc="2025-07-07T19:18:00Z"/>
          <w:rFonts w:ascii="Calibri" w:hAnsi="Calibri" w:cs="Calibri"/>
          <w:rPrChange w:id="327" w:author="Brittany Torres" w:date="2025-07-07T14:25:00Z" w16du:dateUtc="2025-07-07T19:25:00Z">
            <w:rPr>
              <w:del w:id="328" w:author="Brittany Torres" w:date="2025-07-07T14:18:00Z" w16du:dateUtc="2025-07-07T19:18:00Z"/>
            </w:rPr>
          </w:rPrChange>
        </w:rPr>
      </w:pPr>
      <w:del w:id="329" w:author="Brittany Torres" w:date="2025-07-07T14:27:00Z" w16du:dateUtc="2025-07-07T19:27:00Z">
        <w:r w:rsidRPr="009268AC" w:rsidDel="009268AC">
          <w:rPr>
            <w:rFonts w:ascii="Calibri" w:hAnsi="Calibri" w:cs="Calibri"/>
            <w:rPrChange w:id="330" w:author="Brittany Torres" w:date="2025-07-07T14:25:00Z" w16du:dateUtc="2025-07-07T19:25:00Z">
              <w:rPr/>
            </w:rPrChange>
          </w:rPr>
          <w:delText xml:space="preserve">#M567#,#M568# </w:delText>
        </w:r>
      </w:del>
      <w:del w:id="331" w:author="Brittany Torres" w:date="2025-07-07T14:18:00Z" w16du:dateUtc="2025-07-07T19:18:00Z">
        <w:r w:rsidRPr="009268AC" w:rsidDel="008F7441">
          <w:rPr>
            <w:rFonts w:ascii="Calibri" w:hAnsi="Calibri" w:cs="Calibri"/>
            <w:rPrChange w:id="332" w:author="Brittany Torres" w:date="2025-07-07T14:25:00Z" w16du:dateUtc="2025-07-07T19:25:00Z">
              <w:rPr/>
            </w:rPrChange>
          </w:rPr>
          <w:delText xml:space="preserve">                                                             </w:delText>
        </w:r>
      </w:del>
    </w:p>
    <w:p w14:paraId="1EB963A1" w14:textId="29F90C8C" w:rsidR="000F7B97" w:rsidRPr="009268AC" w:rsidRDefault="000F7B97" w:rsidP="009268AC">
      <w:pPr>
        <w:rPr>
          <w:rFonts w:ascii="Calibri" w:hAnsi="Calibri" w:cs="Calibri"/>
          <w:rPrChange w:id="333" w:author="Brittany Torres" w:date="2025-07-07T14:25:00Z" w16du:dateUtc="2025-07-07T19:25:00Z">
            <w:rPr/>
          </w:rPrChange>
        </w:rPr>
      </w:pPr>
      <w:del w:id="334" w:author="Brittany Torres" w:date="2025-07-07T14:27:00Z" w16du:dateUtc="2025-07-07T19:27:00Z">
        <w:r w:rsidRPr="009268AC" w:rsidDel="009268AC">
          <w:rPr>
            <w:rFonts w:ascii="Calibri" w:hAnsi="Calibri" w:cs="Calibri"/>
            <w:rPrChange w:id="335" w:author="Brittany Torres" w:date="2025-07-07T14:25:00Z" w16du:dateUtc="2025-07-07T19:25:00Z">
              <w:rPr/>
            </w:rPrChange>
          </w:rPr>
          <w:delText xml:space="preserve">(the Property). </w:delText>
        </w:r>
      </w:del>
      <w:r w:rsidRPr="009268AC">
        <w:rPr>
          <w:rFonts w:ascii="Calibri" w:hAnsi="Calibri" w:cs="Calibri"/>
          <w:rPrChange w:id="336" w:author="Brittany Torres" w:date="2025-07-07T14:25:00Z" w16du:dateUtc="2025-07-07T19:25:00Z">
            <w:rPr/>
          </w:rPrChange>
        </w:rPr>
        <w:t xml:space="preserve">                                                           </w:t>
      </w:r>
    </w:p>
    <w:p w14:paraId="492FC798" w14:textId="77777777" w:rsidR="000F7B97" w:rsidRPr="009268AC" w:rsidRDefault="000F7B97" w:rsidP="000F7B97">
      <w:pPr>
        <w:rPr>
          <w:rFonts w:ascii="Calibri" w:hAnsi="Calibri" w:cs="Calibri"/>
          <w:rPrChange w:id="337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338" w:author="Brittany Torres" w:date="2025-07-07T14:25:00Z" w16du:dateUtc="2025-07-07T19:25:00Z">
            <w:rPr/>
          </w:rPrChange>
        </w:rPr>
        <w:t xml:space="preserve">                                                                           </w:t>
      </w:r>
    </w:p>
    <w:p w14:paraId="4908DD39" w14:textId="6D44D32F" w:rsidR="000F7B97" w:rsidRPr="009268AC" w:rsidDel="008F7441" w:rsidRDefault="000F7B97" w:rsidP="000F7B97">
      <w:pPr>
        <w:rPr>
          <w:del w:id="339" w:author="Brittany Torres" w:date="2025-07-07T14:19:00Z" w16du:dateUtc="2025-07-07T19:19:00Z"/>
          <w:rFonts w:ascii="Calibri" w:hAnsi="Calibri" w:cs="Calibri"/>
          <w:rPrChange w:id="340" w:author="Brittany Torres" w:date="2025-07-07T14:25:00Z" w16du:dateUtc="2025-07-07T19:25:00Z">
            <w:rPr>
              <w:del w:id="341" w:author="Brittany Torres" w:date="2025-07-07T14:19:00Z" w16du:dateUtc="2025-07-07T19:19:00Z"/>
            </w:rPr>
          </w:rPrChange>
        </w:rPr>
      </w:pPr>
      <w:r w:rsidRPr="009268AC">
        <w:rPr>
          <w:rFonts w:ascii="Calibri" w:hAnsi="Calibri" w:cs="Calibri"/>
          <w:rPrChange w:id="342" w:author="Brittany Torres" w:date="2025-07-07T14:25:00Z" w16du:dateUtc="2025-07-07T19:25:00Z">
            <w:rPr/>
          </w:rPrChange>
        </w:rPr>
        <w:t xml:space="preserve">2. The nature of your </w:t>
      </w:r>
      <w:proofErr w:type="gramStart"/>
      <w:r w:rsidRPr="009268AC">
        <w:rPr>
          <w:rFonts w:ascii="Calibri" w:hAnsi="Calibri" w:cs="Calibri"/>
          <w:rPrChange w:id="343" w:author="Brittany Torres" w:date="2025-07-07T14:25:00Z" w16du:dateUtc="2025-07-07T19:25:00Z">
            <w:rPr/>
          </w:rPrChange>
        </w:rPr>
        <w:t>default</w:t>
      </w:r>
      <w:proofErr w:type="gramEnd"/>
      <w:r w:rsidRPr="009268AC">
        <w:rPr>
          <w:rFonts w:ascii="Calibri" w:hAnsi="Calibri" w:cs="Calibri"/>
          <w:rPrChange w:id="344" w:author="Brittany Torres" w:date="2025-07-07T14:25:00Z" w16du:dateUtc="2025-07-07T19:25:00Z">
            <w:rPr/>
          </w:rPrChange>
        </w:rPr>
        <w:t xml:space="preserve"> is the failure to make the</w:t>
      </w:r>
      <w:ins w:id="345" w:author="Brittany Torres" w:date="2025-07-07T14:19:00Z" w16du:dateUtc="2025-07-07T19:19:00Z">
        <w:r w:rsidR="008F7441" w:rsidRPr="009268AC">
          <w:rPr>
            <w:rFonts w:ascii="Calibri" w:hAnsi="Calibri" w:cs="Calibri"/>
            <w:rPrChange w:id="346" w:author="Brittany Torres" w:date="2025-07-07T14:25:00Z" w16du:dateUtc="2025-07-07T19:25:00Z">
              <w:rPr/>
            </w:rPrChange>
          </w:rPr>
          <w:t xml:space="preserve"> </w:t>
        </w:r>
      </w:ins>
      <w:del w:id="347" w:author="Brittany Torres" w:date="2025-07-07T14:19:00Z" w16du:dateUtc="2025-07-07T19:19:00Z">
        <w:r w:rsidRPr="009268AC" w:rsidDel="008F7441">
          <w:rPr>
            <w:rFonts w:ascii="Calibri" w:hAnsi="Calibri" w:cs="Calibri"/>
            <w:rPrChange w:id="348" w:author="Brittany Torres" w:date="2025-07-07T14:25:00Z" w16du:dateUtc="2025-07-07T19:25:00Z">
              <w:rPr/>
            </w:rPrChange>
          </w:rPr>
          <w:delText xml:space="preserve"> monthly           </w:delText>
        </w:r>
      </w:del>
    </w:p>
    <w:p w14:paraId="741BA6BA" w14:textId="41A44496" w:rsidR="000F7B97" w:rsidRPr="009268AC" w:rsidDel="008F7441" w:rsidRDefault="000F7B97" w:rsidP="000F7B97">
      <w:pPr>
        <w:rPr>
          <w:del w:id="349" w:author="Brittany Torres" w:date="2025-07-07T14:19:00Z" w16du:dateUtc="2025-07-07T19:19:00Z"/>
          <w:rFonts w:ascii="Calibri" w:hAnsi="Calibri" w:cs="Calibri"/>
          <w:rPrChange w:id="350" w:author="Brittany Torres" w:date="2025-07-07T14:25:00Z" w16du:dateUtc="2025-07-07T19:25:00Z">
            <w:rPr>
              <w:del w:id="351" w:author="Brittany Torres" w:date="2025-07-07T14:19:00Z" w16du:dateUtc="2025-07-07T19:19:00Z"/>
            </w:rPr>
          </w:rPrChange>
        </w:rPr>
      </w:pPr>
      <w:r w:rsidRPr="009268AC">
        <w:rPr>
          <w:rFonts w:ascii="Calibri" w:hAnsi="Calibri" w:cs="Calibri"/>
          <w:rPrChange w:id="352" w:author="Brittany Torres" w:date="2025-07-07T14:25:00Z" w16du:dateUtc="2025-07-07T19:25:00Z">
            <w:rPr/>
          </w:rPrChange>
        </w:rPr>
        <w:t xml:space="preserve">monthly mortgage payment(s) due for </w:t>
      </w:r>
      <w:ins w:id="353" w:author="Brittany Torres" w:date="2025-07-07T14:19:00Z" w16du:dateUtc="2025-07-07T19:19:00Z">
        <w:r w:rsidR="008F7441" w:rsidRPr="009268AC">
          <w:rPr>
            <w:rFonts w:ascii="Calibri" w:hAnsi="Calibri" w:cs="Calibri"/>
            <w:b/>
            <w:bCs/>
            <w:color w:val="EE0000"/>
            <w:rPrChange w:id="354" w:author="Brittany Torres" w:date="2025-07-07T14:25:00Z" w16du:dateUtc="2025-07-07T19:25:00Z">
              <w:rPr/>
            </w:rPrChange>
          </w:rPr>
          <w:t>{[</w:t>
        </w:r>
      </w:ins>
      <w:del w:id="355" w:author="Brittany Torres" w:date="2025-07-07T14:19:00Z" w16du:dateUtc="2025-07-07T19:19:00Z">
        <w:r w:rsidRPr="009268AC" w:rsidDel="008F7441">
          <w:rPr>
            <w:rFonts w:ascii="Calibri" w:hAnsi="Calibri" w:cs="Calibri"/>
            <w:b/>
            <w:bCs/>
            <w:color w:val="EE0000"/>
            <w:rPrChange w:id="356" w:author="Brittany Torres" w:date="2025-07-07T14:25:00Z" w16du:dateUtc="2025-07-07T19:25:00Z">
              <w:rPr/>
            </w:rPrChange>
          </w:rPr>
          <w:delText>#</w:delText>
        </w:r>
      </w:del>
      <w:r w:rsidRPr="009268AC">
        <w:rPr>
          <w:rFonts w:ascii="Calibri" w:hAnsi="Calibri" w:cs="Calibri"/>
          <w:b/>
          <w:bCs/>
          <w:color w:val="EE0000"/>
          <w:rPrChange w:id="357" w:author="Brittany Torres" w:date="2025-07-07T14:25:00Z" w16du:dateUtc="2025-07-07T19:25:00Z">
            <w:rPr/>
          </w:rPrChange>
        </w:rPr>
        <w:t>M026E8</w:t>
      </w:r>
      <w:ins w:id="358" w:author="Brittany Torres" w:date="2025-07-07T14:19:00Z" w16du:dateUtc="2025-07-07T19:19:00Z">
        <w:r w:rsidR="008F7441" w:rsidRPr="009268AC">
          <w:rPr>
            <w:rFonts w:ascii="Calibri" w:hAnsi="Calibri" w:cs="Calibri"/>
            <w:b/>
            <w:bCs/>
            <w:color w:val="EE0000"/>
            <w:rPrChange w:id="359" w:author="Brittany Torres" w:date="2025-07-07T14:25:00Z" w16du:dateUtc="2025-07-07T19:25:00Z">
              <w:rPr/>
            </w:rPrChange>
          </w:rPr>
          <w:t>]}</w:t>
        </w:r>
        <w:r w:rsidR="008F7441" w:rsidRPr="009268AC">
          <w:rPr>
            <w:rFonts w:ascii="Calibri" w:hAnsi="Calibri" w:cs="Calibri"/>
            <w:color w:val="EE0000"/>
            <w:rPrChange w:id="360" w:author="Brittany Torres" w:date="2025-07-07T14:25:00Z" w16du:dateUtc="2025-07-07T19:25:00Z">
              <w:rPr/>
            </w:rPrChange>
          </w:rPr>
          <w:t xml:space="preserve"> (Due Date)</w:t>
        </w:r>
      </w:ins>
      <w:del w:id="361" w:author="Brittany Torres" w:date="2025-07-07T14:19:00Z" w16du:dateUtc="2025-07-07T19:19:00Z">
        <w:r w:rsidRPr="009268AC" w:rsidDel="008F7441">
          <w:rPr>
            <w:rFonts w:ascii="Calibri" w:hAnsi="Calibri" w:cs="Calibri"/>
            <w:color w:val="EE0000"/>
            <w:rPrChange w:id="362" w:author="Brittany Torres" w:date="2025-07-07T14:25:00Z" w16du:dateUtc="2025-07-07T19:25:00Z">
              <w:rPr/>
            </w:rPrChange>
          </w:rPr>
          <w:delText>#</w:delText>
        </w:r>
      </w:del>
      <w:r w:rsidRPr="009268AC">
        <w:rPr>
          <w:rFonts w:ascii="Calibri" w:hAnsi="Calibri" w:cs="Calibri"/>
          <w:color w:val="EE0000"/>
          <w:rPrChange w:id="363" w:author="Brittany Torres" w:date="2025-07-07T14:25:00Z" w16du:dateUtc="2025-07-07T19:25:00Z">
            <w:rPr/>
          </w:rPrChange>
        </w:rPr>
        <w:t xml:space="preserve"> </w:t>
      </w:r>
      <w:r w:rsidRPr="009268AC">
        <w:rPr>
          <w:rFonts w:ascii="Calibri" w:hAnsi="Calibri" w:cs="Calibri"/>
          <w:rPrChange w:id="364" w:author="Brittany Torres" w:date="2025-07-07T14:25:00Z" w16du:dateUtc="2025-07-07T19:25:00Z">
            <w:rPr/>
          </w:rPrChange>
        </w:rPr>
        <w:t>and all subsequent</w:t>
      </w:r>
      <w:ins w:id="365" w:author="Brittany Torres" w:date="2025-07-07T14:19:00Z" w16du:dateUtc="2025-07-07T19:19:00Z">
        <w:r w:rsidR="008F7441" w:rsidRPr="009268AC">
          <w:rPr>
            <w:rFonts w:ascii="Calibri" w:hAnsi="Calibri" w:cs="Calibri"/>
            <w:rPrChange w:id="366" w:author="Brittany Torres" w:date="2025-07-07T14:25:00Z" w16du:dateUtc="2025-07-07T19:25:00Z">
              <w:rPr/>
            </w:rPrChange>
          </w:rPr>
          <w:t xml:space="preserve"> </w:t>
        </w:r>
      </w:ins>
      <w:del w:id="367" w:author="Brittany Torres" w:date="2025-07-07T14:19:00Z" w16du:dateUtc="2025-07-07T19:19:00Z">
        <w:r w:rsidRPr="009268AC" w:rsidDel="008F7441">
          <w:rPr>
            <w:rFonts w:ascii="Calibri" w:hAnsi="Calibri" w:cs="Calibri"/>
            <w:rPrChange w:id="368" w:author="Brittany Torres" w:date="2025-07-07T14:25:00Z" w16du:dateUtc="2025-07-07T19:25:00Z">
              <w:rPr/>
            </w:rPrChange>
          </w:rPr>
          <w:delText xml:space="preserve">            </w:delText>
        </w:r>
      </w:del>
    </w:p>
    <w:p w14:paraId="63D8114C" w14:textId="697D2E2A" w:rsidR="000F7B97" w:rsidRPr="009268AC" w:rsidDel="008F7441" w:rsidRDefault="000F7B97" w:rsidP="000F7B97">
      <w:pPr>
        <w:rPr>
          <w:del w:id="369" w:author="Brittany Torres" w:date="2025-07-07T14:19:00Z" w16du:dateUtc="2025-07-07T19:19:00Z"/>
          <w:rFonts w:ascii="Calibri" w:hAnsi="Calibri" w:cs="Calibri"/>
          <w:rPrChange w:id="370" w:author="Brittany Torres" w:date="2025-07-07T14:26:00Z" w16du:dateUtc="2025-07-07T19:26:00Z">
            <w:rPr>
              <w:del w:id="371" w:author="Brittany Torres" w:date="2025-07-07T14:19:00Z" w16du:dateUtc="2025-07-07T19:19:00Z"/>
            </w:rPr>
          </w:rPrChange>
        </w:rPr>
      </w:pPr>
      <w:r w:rsidRPr="009268AC">
        <w:rPr>
          <w:rFonts w:ascii="Calibri" w:hAnsi="Calibri" w:cs="Calibri"/>
          <w:rPrChange w:id="372" w:author="Brittany Torres" w:date="2025-07-07T14:25:00Z" w16du:dateUtc="2025-07-07T19:25:00Z">
            <w:rPr/>
          </w:rPrChange>
        </w:rPr>
        <w:t xml:space="preserve">payments. Late charges and other charges have also accrued </w:t>
      </w:r>
      <w:r w:rsidRPr="009268AC">
        <w:rPr>
          <w:rFonts w:ascii="Calibri" w:hAnsi="Calibri" w:cs="Calibri"/>
          <w:rPrChange w:id="373" w:author="Brittany Torres" w:date="2025-07-07T14:25:00Z" w16du:dateUtc="2025-07-07T19:25:00Z">
            <w:rPr/>
          </w:rPrChange>
        </w:rPr>
        <w:lastRenderedPageBreak/>
        <w:t>in the amount of</w:t>
      </w:r>
      <w:ins w:id="374" w:author="Brittany Torres" w:date="2025-07-07T14:19:00Z" w16du:dateUtc="2025-07-07T19:19:00Z">
        <w:r w:rsidR="008F7441" w:rsidRPr="009268AC">
          <w:rPr>
            <w:rFonts w:ascii="Calibri" w:hAnsi="Calibri" w:cs="Calibri"/>
            <w:rPrChange w:id="375" w:author="Brittany Torres" w:date="2025-07-07T14:25:00Z" w16du:dateUtc="2025-07-07T19:25:00Z">
              <w:rPr/>
            </w:rPrChange>
          </w:rPr>
          <w:t xml:space="preserve"> </w:t>
        </w:r>
      </w:ins>
    </w:p>
    <w:p w14:paraId="731C87D1" w14:textId="10EC390C" w:rsidR="000F7B97" w:rsidRPr="009268AC" w:rsidDel="008F7441" w:rsidRDefault="000F7B97" w:rsidP="000F7B97">
      <w:pPr>
        <w:rPr>
          <w:del w:id="376" w:author="Brittany Torres" w:date="2025-07-07T14:19:00Z" w16du:dateUtc="2025-07-07T19:19:00Z"/>
          <w:rFonts w:ascii="Calibri" w:hAnsi="Calibri" w:cs="Calibri"/>
          <w:rPrChange w:id="377" w:author="Brittany Torres" w:date="2025-07-07T14:25:00Z" w16du:dateUtc="2025-07-07T19:25:00Z">
            <w:rPr>
              <w:del w:id="378" w:author="Brittany Torres" w:date="2025-07-07T14:19:00Z" w16du:dateUtc="2025-07-07T19:19:00Z"/>
            </w:rPr>
          </w:rPrChange>
        </w:rPr>
      </w:pPr>
      <w:r w:rsidRPr="009268AC">
        <w:rPr>
          <w:rFonts w:ascii="Calibri" w:hAnsi="Calibri" w:cs="Calibri"/>
          <w:rPrChange w:id="379" w:author="Brittany Torres" w:date="2025-07-07T14:26:00Z" w16du:dateUtc="2025-07-07T19:26:00Z">
            <w:rPr/>
          </w:rPrChange>
        </w:rPr>
        <w:t>$</w:t>
      </w:r>
      <w:ins w:id="380" w:author="Brittany Torres" w:date="2025-07-07T14:25:00Z" w16du:dateUtc="2025-07-07T19:25:00Z">
        <w:r w:rsidR="009268AC" w:rsidRPr="009268AC">
          <w:rPr>
            <w:rFonts w:ascii="Calibri" w:hAnsi="Calibri" w:cs="Calibri"/>
            <w:b/>
            <w:bCs/>
            <w:rPrChange w:id="381" w:author="Brittany Torres" w:date="2025-07-07T14:26:00Z" w16du:dateUtc="2025-07-07T19:26:00Z">
              <w:rPr>
                <w:rFonts w:ascii="Calibri" w:hAnsi="Calibri" w:cs="Calibri"/>
              </w:rPr>
            </w:rPrChange>
          </w:rPr>
          <w:t>{[</w:t>
        </w:r>
      </w:ins>
      <w:del w:id="382" w:author="Brittany Torres" w:date="2025-07-07T14:25:00Z" w16du:dateUtc="2025-07-07T19:25:00Z">
        <w:r w:rsidRPr="009268AC" w:rsidDel="009268AC">
          <w:rPr>
            <w:rFonts w:ascii="Calibri" w:hAnsi="Calibri" w:cs="Calibri"/>
            <w:b/>
            <w:bCs/>
            <w:rPrChange w:id="383" w:author="Brittany Torres" w:date="2025-07-07T14:26:00Z" w16du:dateUtc="2025-07-07T19:26:00Z">
              <w:rPr/>
            </w:rPrChange>
          </w:rPr>
          <w:delText>#</w:delText>
        </w:r>
      </w:del>
      <w:r w:rsidRPr="009268AC">
        <w:rPr>
          <w:rFonts w:ascii="Calibri" w:hAnsi="Calibri" w:cs="Calibri"/>
          <w:b/>
          <w:bCs/>
          <w:rPrChange w:id="384" w:author="Brittany Torres" w:date="2025-07-07T14:26:00Z" w16du:dateUtc="2025-07-07T19:26:00Z">
            <w:rPr/>
          </w:rPrChange>
        </w:rPr>
        <w:t>M015E</w:t>
      </w:r>
      <w:ins w:id="385" w:author="Brittany Torres" w:date="2025-07-07T14:25:00Z" w16du:dateUtc="2025-07-07T19:25:00Z">
        <w:r w:rsidR="009268AC" w:rsidRPr="009268AC">
          <w:rPr>
            <w:rFonts w:ascii="Calibri" w:hAnsi="Calibri" w:cs="Calibri"/>
            <w:b/>
            <w:bCs/>
            <w:rPrChange w:id="386" w:author="Brittany Torres" w:date="2025-07-07T14:26:00Z" w16du:dateUtc="2025-07-07T19:26:00Z">
              <w:rPr>
                <w:rFonts w:ascii="Calibri" w:hAnsi="Calibri" w:cs="Calibri"/>
              </w:rPr>
            </w:rPrChange>
          </w:rPr>
          <w:t>6</w:t>
        </w:r>
      </w:ins>
      <w:del w:id="387" w:author="Brittany Torres" w:date="2025-07-07T14:25:00Z" w16du:dateUtc="2025-07-07T19:25:00Z">
        <w:r w:rsidRPr="009268AC" w:rsidDel="009268AC">
          <w:rPr>
            <w:rFonts w:ascii="Calibri" w:hAnsi="Calibri" w:cs="Calibri"/>
            <w:b/>
            <w:bCs/>
            <w:rPrChange w:id="388" w:author="Brittany Torres" w:date="2025-07-07T14:26:00Z" w16du:dateUtc="2025-07-07T19:26:00Z">
              <w:rPr/>
            </w:rPrChange>
          </w:rPr>
          <w:delText>2</w:delText>
        </w:r>
      </w:del>
      <w:ins w:id="389" w:author="Brittany Torres" w:date="2025-07-07T14:25:00Z" w16du:dateUtc="2025-07-07T19:25:00Z">
        <w:r w:rsidR="009268AC" w:rsidRPr="009268AC">
          <w:rPr>
            <w:rFonts w:ascii="Calibri" w:hAnsi="Calibri" w:cs="Calibri"/>
            <w:b/>
            <w:bCs/>
            <w:rPrChange w:id="390" w:author="Brittany Torres" w:date="2025-07-07T14:26:00Z" w16du:dateUtc="2025-07-07T19:26:00Z">
              <w:rPr>
                <w:rFonts w:ascii="Calibri" w:hAnsi="Calibri" w:cs="Calibri"/>
              </w:rPr>
            </w:rPrChange>
          </w:rPr>
          <w:t>]}</w:t>
        </w:r>
      </w:ins>
      <w:ins w:id="391" w:author="Brittany Torres" w:date="2025-07-07T14:26:00Z" w16du:dateUtc="2025-07-07T19:26:00Z">
        <w:r w:rsidR="009268AC">
          <w:rPr>
            <w:rFonts w:ascii="Calibri" w:hAnsi="Calibri" w:cs="Calibri"/>
            <w:b/>
            <w:bCs/>
          </w:rPr>
          <w:t xml:space="preserve"> </w:t>
        </w:r>
        <w:r w:rsidR="009268AC" w:rsidRPr="009268AC">
          <w:rPr>
            <w:rFonts w:ascii="Calibri" w:hAnsi="Calibri" w:cs="Calibri"/>
            <w:rPrChange w:id="392" w:author="Brittany Torres" w:date="2025-07-07T14:27:00Z" w16du:dateUtc="2025-07-07T19:27:00Z">
              <w:rPr>
                <w:rFonts w:ascii="Calibri" w:hAnsi="Calibri" w:cs="Calibri"/>
                <w:b/>
                <w:bCs/>
              </w:rPr>
            </w:rPrChange>
          </w:rPr>
          <w:t>(</w:t>
        </w:r>
      </w:ins>
      <w:ins w:id="393" w:author="Brittany Torres" w:date="2025-07-07T14:27:00Z" w16du:dateUtc="2025-07-07T19:27:00Z">
        <w:r w:rsidR="009268AC" w:rsidRPr="009268AC">
          <w:rPr>
            <w:rFonts w:ascii="Calibri" w:hAnsi="Calibri" w:cs="Calibri"/>
          </w:rPr>
          <w:t>Accrued</w:t>
        </w:r>
      </w:ins>
      <w:ins w:id="394" w:author="Brittany Torres" w:date="2025-07-07T14:26:00Z" w16du:dateUtc="2025-07-07T19:26:00Z">
        <w:r w:rsidR="009268AC" w:rsidRPr="009268AC">
          <w:rPr>
            <w:rFonts w:ascii="Calibri" w:hAnsi="Calibri" w:cs="Calibri"/>
            <w:rPrChange w:id="395" w:author="Brittany Torres" w:date="2025-07-07T14:27:00Z" w16du:dateUtc="2025-07-07T19:27:00Z">
              <w:rPr>
                <w:rFonts w:ascii="Calibri" w:hAnsi="Calibri" w:cs="Calibri"/>
                <w:b/>
                <w:bCs/>
              </w:rPr>
            </w:rPrChange>
          </w:rPr>
          <w:t xml:space="preserve"> Late Charge Balance)</w:t>
        </w:r>
      </w:ins>
      <w:del w:id="396" w:author="Brittany Torres" w:date="2025-07-07T14:25:00Z" w16du:dateUtc="2025-07-07T19:25:00Z">
        <w:r w:rsidRPr="009268AC" w:rsidDel="009268AC">
          <w:rPr>
            <w:rFonts w:ascii="Calibri" w:hAnsi="Calibri" w:cs="Calibri"/>
            <w:rPrChange w:id="397" w:author="Brittany Torres" w:date="2025-07-07T14:27:00Z" w16du:dateUtc="2025-07-07T19:27:00Z">
              <w:rPr/>
            </w:rPrChange>
          </w:rPr>
          <w:delText>#</w:delText>
        </w:r>
      </w:del>
      <w:r w:rsidRPr="009268AC">
        <w:rPr>
          <w:rFonts w:ascii="Calibri" w:hAnsi="Calibri" w:cs="Calibri"/>
          <w:rPrChange w:id="398" w:author="Brittany Torres" w:date="2025-07-07T14:27:00Z" w16du:dateUtc="2025-07-07T19:27:00Z">
            <w:rPr/>
          </w:rPrChange>
        </w:rPr>
        <w:t>.</w:t>
      </w:r>
      <w:r w:rsidRPr="009268AC">
        <w:rPr>
          <w:rFonts w:ascii="Calibri" w:hAnsi="Calibri" w:cs="Calibri"/>
          <w:rPrChange w:id="399" w:author="Brittany Torres" w:date="2025-07-07T14:25:00Z" w16du:dateUtc="2025-07-07T19:25:00Z">
            <w:rPr/>
          </w:rPrChange>
        </w:rPr>
        <w:t xml:space="preserve"> The total amount past due now required to cure this </w:t>
      </w:r>
      <w:del w:id="400" w:author="Brittany Torres" w:date="2025-07-07T14:25:00Z" w16du:dateUtc="2025-07-07T19:25:00Z">
        <w:r w:rsidRPr="009268AC" w:rsidDel="009268AC">
          <w:rPr>
            <w:rFonts w:ascii="Calibri" w:hAnsi="Calibri" w:cs="Calibri"/>
            <w:rPrChange w:id="401" w:author="Brittany Torres" w:date="2025-07-07T14:25:00Z" w16du:dateUtc="2025-07-07T19:25:00Z">
              <w:rPr/>
            </w:rPrChange>
          </w:rPr>
          <w:delText xml:space="preserve">            </w:delText>
        </w:r>
      </w:del>
    </w:p>
    <w:p w14:paraId="28935CC1" w14:textId="1EA19E03" w:rsidR="000F7B97" w:rsidRPr="009268AC" w:rsidRDefault="000F7B97" w:rsidP="000F7B97">
      <w:pPr>
        <w:rPr>
          <w:rFonts w:ascii="Calibri" w:hAnsi="Calibri" w:cs="Calibri"/>
          <w:rPrChange w:id="402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403" w:author="Brittany Torres" w:date="2025-07-07T14:25:00Z" w16du:dateUtc="2025-07-07T19:25:00Z">
            <w:rPr/>
          </w:rPrChange>
        </w:rPr>
        <w:t xml:space="preserve">default is </w:t>
      </w:r>
      <w:r w:rsidRPr="009268AC">
        <w:rPr>
          <w:rFonts w:ascii="Calibri" w:hAnsi="Calibri" w:cs="Calibri"/>
          <w:rPrChange w:id="404" w:author="Brittany Torres" w:date="2025-07-07T14:26:00Z" w16du:dateUtc="2025-07-07T19:26:00Z">
            <w:rPr/>
          </w:rPrChange>
        </w:rPr>
        <w:t>$</w:t>
      </w:r>
      <w:ins w:id="405" w:author="Brittany Torres" w:date="2025-07-07T14:25:00Z" w16du:dateUtc="2025-07-07T19:25:00Z">
        <w:r w:rsidR="009268AC" w:rsidRPr="009268AC">
          <w:rPr>
            <w:rFonts w:ascii="Calibri" w:hAnsi="Calibri" w:cs="Calibri"/>
            <w:b/>
            <w:bCs/>
            <w:color w:val="EE0000"/>
            <w:rPrChange w:id="406" w:author="Brittany Torres" w:date="2025-07-07T14:26:00Z" w16du:dateUtc="2025-07-07T19:26:00Z">
              <w:rPr>
                <w:rFonts w:ascii="Calibri" w:hAnsi="Calibri" w:cs="Calibri"/>
              </w:rPr>
            </w:rPrChange>
          </w:rPr>
          <w:t>{[</w:t>
        </w:r>
      </w:ins>
      <w:del w:id="407" w:author="Brittany Torres" w:date="2025-07-07T14:25:00Z" w16du:dateUtc="2025-07-07T19:25:00Z">
        <w:r w:rsidRPr="009268AC" w:rsidDel="009268AC">
          <w:rPr>
            <w:rFonts w:ascii="Calibri" w:hAnsi="Calibri" w:cs="Calibri"/>
            <w:b/>
            <w:bCs/>
            <w:color w:val="EE0000"/>
            <w:rPrChange w:id="408" w:author="Brittany Torres" w:date="2025-07-07T14:26:00Z" w16du:dateUtc="2025-07-07T19:26:00Z">
              <w:rPr/>
            </w:rPrChange>
          </w:rPr>
          <w:delText>#</w:delText>
        </w:r>
      </w:del>
      <w:r w:rsidRPr="009268AC">
        <w:rPr>
          <w:rFonts w:ascii="Calibri" w:hAnsi="Calibri" w:cs="Calibri"/>
          <w:b/>
          <w:bCs/>
          <w:color w:val="EE0000"/>
          <w:rPrChange w:id="409" w:author="Brittany Torres" w:date="2025-07-07T14:26:00Z" w16du:dateUtc="2025-07-07T19:26:00Z">
            <w:rPr/>
          </w:rPrChange>
        </w:rPr>
        <w:t>C001E</w:t>
      </w:r>
      <w:ins w:id="410" w:author="Brittany Torres" w:date="2025-07-07T14:25:00Z" w16du:dateUtc="2025-07-07T19:25:00Z">
        <w:r w:rsidR="009268AC" w:rsidRPr="009268AC">
          <w:rPr>
            <w:rFonts w:ascii="Calibri" w:hAnsi="Calibri" w:cs="Calibri"/>
            <w:b/>
            <w:bCs/>
            <w:color w:val="EE0000"/>
            <w:rPrChange w:id="411" w:author="Brittany Torres" w:date="2025-07-07T14:26:00Z" w16du:dateUtc="2025-07-07T19:26:00Z">
              <w:rPr>
                <w:rFonts w:ascii="Calibri" w:hAnsi="Calibri" w:cs="Calibri"/>
              </w:rPr>
            </w:rPrChange>
          </w:rPr>
          <w:t>6</w:t>
        </w:r>
      </w:ins>
      <w:del w:id="412" w:author="Brittany Torres" w:date="2025-07-07T14:25:00Z" w16du:dateUtc="2025-07-07T19:25:00Z">
        <w:r w:rsidRPr="009268AC" w:rsidDel="009268AC">
          <w:rPr>
            <w:rFonts w:ascii="Calibri" w:hAnsi="Calibri" w:cs="Calibri"/>
            <w:b/>
            <w:bCs/>
            <w:color w:val="EE0000"/>
            <w:rPrChange w:id="413" w:author="Brittany Torres" w:date="2025-07-07T14:26:00Z" w16du:dateUtc="2025-07-07T19:26:00Z">
              <w:rPr/>
            </w:rPrChange>
          </w:rPr>
          <w:delText>2</w:delText>
        </w:r>
      </w:del>
      <w:ins w:id="414" w:author="Brittany Torres" w:date="2025-07-07T14:25:00Z" w16du:dateUtc="2025-07-07T19:25:00Z">
        <w:r w:rsidR="009268AC" w:rsidRPr="009268AC">
          <w:rPr>
            <w:rFonts w:ascii="Calibri" w:hAnsi="Calibri" w:cs="Calibri"/>
            <w:b/>
            <w:bCs/>
            <w:color w:val="EE0000"/>
            <w:rPrChange w:id="415" w:author="Brittany Torres" w:date="2025-07-07T14:26:00Z" w16du:dateUtc="2025-07-07T19:26:00Z">
              <w:rPr>
                <w:rFonts w:ascii="Calibri" w:hAnsi="Calibri" w:cs="Calibri"/>
              </w:rPr>
            </w:rPrChange>
          </w:rPr>
          <w:t>]}</w:t>
        </w:r>
      </w:ins>
      <w:del w:id="416" w:author="Brittany Torres" w:date="2025-07-07T14:25:00Z" w16du:dateUtc="2025-07-07T19:25:00Z">
        <w:r w:rsidRPr="009268AC" w:rsidDel="009268AC">
          <w:rPr>
            <w:rFonts w:ascii="Calibri" w:hAnsi="Calibri" w:cs="Calibri"/>
            <w:rPrChange w:id="417" w:author="Brittany Torres" w:date="2025-07-07T14:26:00Z" w16du:dateUtc="2025-07-07T19:26:00Z">
              <w:rPr/>
            </w:rPrChange>
          </w:rPr>
          <w:delText>#</w:delText>
        </w:r>
      </w:del>
      <w:r w:rsidRPr="009268AC">
        <w:rPr>
          <w:rFonts w:ascii="Calibri" w:hAnsi="Calibri" w:cs="Calibri"/>
          <w:rPrChange w:id="418" w:author="Brittany Torres" w:date="2025-07-07T14:26:00Z" w16du:dateUtc="2025-07-07T19:26:00Z">
            <w:rPr/>
          </w:rPrChange>
        </w:rPr>
        <w:t xml:space="preserve">.  </w:t>
      </w:r>
      <w:r w:rsidRPr="009268AC">
        <w:rPr>
          <w:rFonts w:ascii="Calibri" w:hAnsi="Calibri" w:cs="Calibri"/>
          <w:color w:val="EE0000"/>
          <w:rPrChange w:id="419" w:author="Brittany Torres" w:date="2025-07-07T14:26:00Z" w16du:dateUtc="2025-07-07T19:26:00Z">
            <w:rPr/>
          </w:rPrChange>
        </w:rPr>
        <w:t xml:space="preserve"> </w:t>
      </w:r>
      <w:r w:rsidRPr="009268AC">
        <w:rPr>
          <w:rFonts w:ascii="Calibri" w:hAnsi="Calibri" w:cs="Calibri"/>
          <w:rPrChange w:id="420" w:author="Brittany Torres" w:date="2025-07-07T14:26:00Z" w16du:dateUtc="2025-07-07T19:26:00Z">
            <w:rPr/>
          </w:rPrChange>
        </w:rPr>
        <w:t xml:space="preserve">                                                   </w:t>
      </w:r>
    </w:p>
    <w:p w14:paraId="385A2D75" w14:textId="77777777" w:rsidR="000F7B97" w:rsidRPr="009268AC" w:rsidRDefault="000F7B97" w:rsidP="000F7B97">
      <w:pPr>
        <w:rPr>
          <w:rFonts w:ascii="Calibri" w:hAnsi="Calibri" w:cs="Calibri"/>
          <w:rPrChange w:id="421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422" w:author="Brittany Torres" w:date="2025-07-07T14:25:00Z" w16du:dateUtc="2025-07-07T19:25:00Z">
            <w:rPr/>
          </w:rPrChange>
        </w:rPr>
        <w:t xml:space="preserve">                                                                           </w:t>
      </w:r>
    </w:p>
    <w:p w14:paraId="768EB712" w14:textId="60791504" w:rsidR="000F7B97" w:rsidRPr="009268AC" w:rsidDel="008F7441" w:rsidRDefault="000F7B97" w:rsidP="000F7B97">
      <w:pPr>
        <w:rPr>
          <w:del w:id="423" w:author="Brittany Torres" w:date="2025-07-07T14:19:00Z" w16du:dateUtc="2025-07-07T19:19:00Z"/>
          <w:rFonts w:ascii="Calibri" w:hAnsi="Calibri" w:cs="Calibri"/>
          <w:rPrChange w:id="424" w:author="Brittany Torres" w:date="2025-07-07T14:25:00Z" w16du:dateUtc="2025-07-07T19:25:00Z">
            <w:rPr>
              <w:del w:id="425" w:author="Brittany Torres" w:date="2025-07-07T14:19:00Z" w16du:dateUtc="2025-07-07T19:19:00Z"/>
            </w:rPr>
          </w:rPrChange>
        </w:rPr>
      </w:pPr>
      <w:r w:rsidRPr="009268AC">
        <w:rPr>
          <w:rFonts w:ascii="Calibri" w:hAnsi="Calibri" w:cs="Calibri"/>
          <w:rPrChange w:id="426" w:author="Brittany Torres" w:date="2025-07-07T14:25:00Z" w16du:dateUtc="2025-07-07T19:25:00Z">
            <w:rPr/>
          </w:rPrChange>
        </w:rPr>
        <w:t xml:space="preserve">Interest, late </w:t>
      </w:r>
      <w:r w:rsidR="007D1961" w:rsidRPr="009268AC">
        <w:rPr>
          <w:rFonts w:ascii="Calibri" w:hAnsi="Calibri" w:cs="Calibri"/>
          <w:rPrChange w:id="427" w:author="Brittany Torres" w:date="2025-07-07T14:25:00Z" w16du:dateUtc="2025-07-07T19:25:00Z">
            <w:rPr/>
          </w:rPrChange>
        </w:rPr>
        <w:t>charges,</w:t>
      </w:r>
      <w:r w:rsidRPr="009268AC">
        <w:rPr>
          <w:rFonts w:ascii="Calibri" w:hAnsi="Calibri" w:cs="Calibri"/>
          <w:rPrChange w:id="428" w:author="Brittany Torres" w:date="2025-07-07T14:25:00Z" w16du:dateUtc="2025-07-07T19:25:00Z">
            <w:rPr/>
          </w:rPrChange>
        </w:rPr>
        <w:t xml:space="preserve"> and other charges that may vary from day to </w:t>
      </w:r>
      <w:del w:id="429" w:author="Brittany Torres" w:date="2025-07-07T14:19:00Z" w16du:dateUtc="2025-07-07T19:19:00Z">
        <w:r w:rsidRPr="009268AC" w:rsidDel="008F7441">
          <w:rPr>
            <w:rFonts w:ascii="Calibri" w:hAnsi="Calibri" w:cs="Calibri"/>
            <w:rPrChange w:id="430" w:author="Brittany Torres" w:date="2025-07-07T14:25:00Z" w16du:dateUtc="2025-07-07T19:25:00Z">
              <w:rPr/>
            </w:rPrChange>
          </w:rPr>
          <w:delText xml:space="preserve">        </w:delText>
        </w:r>
      </w:del>
    </w:p>
    <w:p w14:paraId="5C121803" w14:textId="264685DE" w:rsidR="000F7B97" w:rsidRPr="009268AC" w:rsidDel="008F7441" w:rsidRDefault="000F7B97" w:rsidP="000F7B97">
      <w:pPr>
        <w:rPr>
          <w:del w:id="431" w:author="Brittany Torres" w:date="2025-07-07T14:19:00Z" w16du:dateUtc="2025-07-07T19:19:00Z"/>
          <w:rFonts w:ascii="Calibri" w:hAnsi="Calibri" w:cs="Calibri"/>
          <w:rPrChange w:id="432" w:author="Brittany Torres" w:date="2025-07-07T14:25:00Z" w16du:dateUtc="2025-07-07T19:25:00Z">
            <w:rPr>
              <w:del w:id="433" w:author="Brittany Torres" w:date="2025-07-07T14:19:00Z" w16du:dateUtc="2025-07-07T19:19:00Z"/>
            </w:rPr>
          </w:rPrChange>
        </w:rPr>
      </w:pPr>
      <w:r w:rsidRPr="009268AC">
        <w:rPr>
          <w:rFonts w:ascii="Calibri" w:hAnsi="Calibri" w:cs="Calibri"/>
          <w:rPrChange w:id="434" w:author="Brittany Torres" w:date="2025-07-07T14:25:00Z" w16du:dateUtc="2025-07-07T19:25:00Z">
            <w:rPr/>
          </w:rPrChange>
        </w:rPr>
        <w:t>day will continue to accrue, and</w:t>
      </w:r>
      <w:ins w:id="435" w:author="Brittany Torres" w:date="2025-07-07T14:19:00Z" w16du:dateUtc="2025-07-07T19:19:00Z">
        <w:r w:rsidR="008F7441" w:rsidRPr="009268AC">
          <w:rPr>
            <w:rFonts w:ascii="Calibri" w:hAnsi="Calibri" w:cs="Calibri"/>
            <w:rPrChange w:id="436" w:author="Brittany Torres" w:date="2025-07-07T14:25:00Z" w16du:dateUtc="2025-07-07T19:25:00Z">
              <w:rPr/>
            </w:rPrChange>
          </w:rPr>
          <w:t xml:space="preserve"> </w:t>
        </w:r>
      </w:ins>
      <w:del w:id="437" w:author="Brittany Torres" w:date="2025-07-07T14:19:00Z" w16du:dateUtc="2025-07-07T19:19:00Z">
        <w:r w:rsidRPr="009268AC" w:rsidDel="008F7441">
          <w:rPr>
            <w:rFonts w:ascii="Calibri" w:hAnsi="Calibri" w:cs="Calibri"/>
            <w:rPrChange w:id="438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439" w:author="Brittany Torres" w:date="2025-07-07T14:25:00Z" w16du:dateUtc="2025-07-07T19:25:00Z">
            <w:rPr/>
          </w:rPrChange>
        </w:rPr>
        <w:t xml:space="preserve">therefore, the total amount past </w:t>
      </w:r>
      <w:del w:id="440" w:author="Brittany Torres" w:date="2025-07-07T14:19:00Z" w16du:dateUtc="2025-07-07T19:19:00Z">
        <w:r w:rsidRPr="009268AC" w:rsidDel="008F7441">
          <w:rPr>
            <w:rFonts w:ascii="Calibri" w:hAnsi="Calibri" w:cs="Calibri"/>
            <w:rPrChange w:id="441" w:author="Brittany Torres" w:date="2025-07-07T14:25:00Z" w16du:dateUtc="2025-07-07T19:25:00Z">
              <w:rPr/>
            </w:rPrChange>
          </w:rPr>
          <w:delText xml:space="preserve">         </w:delText>
        </w:r>
      </w:del>
    </w:p>
    <w:p w14:paraId="3D300946" w14:textId="77777777" w:rsidR="000F7B97" w:rsidRPr="009268AC" w:rsidRDefault="000F7B97" w:rsidP="000F7B97">
      <w:pPr>
        <w:rPr>
          <w:rFonts w:ascii="Calibri" w:hAnsi="Calibri" w:cs="Calibri"/>
          <w:rPrChange w:id="442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443" w:author="Brittany Torres" w:date="2025-07-07T14:25:00Z" w16du:dateUtc="2025-07-07T19:25:00Z">
            <w:rPr/>
          </w:rPrChange>
        </w:rPr>
        <w:t xml:space="preserve">due may be greater after the date of this notice.  Interest, late          </w:t>
      </w:r>
    </w:p>
    <w:p w14:paraId="76E0A8A1" w14:textId="77777777" w:rsidR="000F7B97" w:rsidRPr="009268AC" w:rsidDel="008F7441" w:rsidRDefault="000F7B97" w:rsidP="000F7B97">
      <w:pPr>
        <w:rPr>
          <w:del w:id="444" w:author="Brittany Torres" w:date="2025-07-07T14:19:00Z" w16du:dateUtc="2025-07-07T19:19:00Z"/>
          <w:rFonts w:ascii="Calibri" w:hAnsi="Calibri" w:cs="Calibri"/>
          <w:rPrChange w:id="445" w:author="Brittany Torres" w:date="2025-07-07T14:25:00Z" w16du:dateUtc="2025-07-07T19:25:00Z">
            <w:rPr>
              <w:del w:id="446" w:author="Brittany Torres" w:date="2025-07-07T14:19:00Z" w16du:dateUtc="2025-07-07T19:19:00Z"/>
            </w:rPr>
          </w:rPrChange>
        </w:rPr>
      </w:pPr>
      <w:r w:rsidRPr="009268AC">
        <w:rPr>
          <w:rFonts w:ascii="Calibri" w:hAnsi="Calibri" w:cs="Calibri"/>
          <w:rPrChange w:id="447" w:author="Brittany Torres" w:date="2025-07-07T14:25:00Z" w16du:dateUtc="2025-07-07T19:25:00Z">
            <w:rPr/>
          </w:rPrChange>
        </w:rPr>
        <w:t xml:space="preserve">charges, and other charges that will continue to accrue as of the </w:t>
      </w:r>
      <w:del w:id="448" w:author="Brittany Torres" w:date="2025-07-07T14:19:00Z" w16du:dateUtc="2025-07-07T19:19:00Z">
        <w:r w:rsidRPr="009268AC" w:rsidDel="008F7441">
          <w:rPr>
            <w:rFonts w:ascii="Calibri" w:hAnsi="Calibri" w:cs="Calibri"/>
            <w:rPrChange w:id="449" w:author="Brittany Torres" w:date="2025-07-07T14:25:00Z" w16du:dateUtc="2025-07-07T19:25:00Z">
              <w:rPr/>
            </w:rPrChange>
          </w:rPr>
          <w:delText xml:space="preserve">         </w:delText>
        </w:r>
      </w:del>
    </w:p>
    <w:p w14:paraId="23B21F67" w14:textId="77777777" w:rsidR="000F7B97" w:rsidRPr="009268AC" w:rsidDel="008F7441" w:rsidRDefault="000F7B97" w:rsidP="000F7B97">
      <w:pPr>
        <w:rPr>
          <w:del w:id="450" w:author="Brittany Torres" w:date="2025-07-07T14:19:00Z" w16du:dateUtc="2025-07-07T19:19:00Z"/>
          <w:rFonts w:ascii="Calibri" w:hAnsi="Calibri" w:cs="Calibri"/>
          <w:rPrChange w:id="451" w:author="Brittany Torres" w:date="2025-07-07T14:25:00Z" w16du:dateUtc="2025-07-07T19:25:00Z">
            <w:rPr>
              <w:del w:id="452" w:author="Brittany Torres" w:date="2025-07-07T14:19:00Z" w16du:dateUtc="2025-07-07T19:19:00Z"/>
            </w:rPr>
          </w:rPrChange>
        </w:rPr>
      </w:pPr>
      <w:r w:rsidRPr="009268AC">
        <w:rPr>
          <w:rFonts w:ascii="Calibri" w:hAnsi="Calibri" w:cs="Calibri"/>
          <w:rPrChange w:id="453" w:author="Brittany Torres" w:date="2025-07-07T14:25:00Z" w16du:dateUtc="2025-07-07T19:25:00Z">
            <w:rPr/>
          </w:rPrChange>
        </w:rPr>
        <w:t xml:space="preserve">date of this notice </w:t>
      </w:r>
      <w:proofErr w:type="gramStart"/>
      <w:r w:rsidRPr="009268AC">
        <w:rPr>
          <w:rFonts w:ascii="Calibri" w:hAnsi="Calibri" w:cs="Calibri"/>
          <w:rPrChange w:id="454" w:author="Brittany Torres" w:date="2025-07-07T14:25:00Z" w16du:dateUtc="2025-07-07T19:25:00Z">
            <w:rPr/>
          </w:rPrChange>
        </w:rPr>
        <w:t>are</w:t>
      </w:r>
      <w:proofErr w:type="gramEnd"/>
      <w:r w:rsidRPr="009268AC">
        <w:rPr>
          <w:rFonts w:ascii="Calibri" w:hAnsi="Calibri" w:cs="Calibri"/>
          <w:rPrChange w:id="455" w:author="Brittany Torres" w:date="2025-07-07T14:25:00Z" w16du:dateUtc="2025-07-07T19:25:00Z">
            <w:rPr/>
          </w:rPrChange>
        </w:rPr>
        <w:t xml:space="preserve"> required to be paid but will not affect the </w:t>
      </w:r>
      <w:del w:id="456" w:author="Brittany Torres" w:date="2025-07-07T14:20:00Z" w16du:dateUtc="2025-07-07T19:20:00Z">
        <w:r w:rsidRPr="009268AC" w:rsidDel="008F7441">
          <w:rPr>
            <w:rFonts w:ascii="Calibri" w:hAnsi="Calibri" w:cs="Calibri"/>
            <w:rPrChange w:id="457" w:author="Brittany Torres" w:date="2025-07-07T14:25:00Z" w16du:dateUtc="2025-07-07T19:25:00Z">
              <w:rPr/>
            </w:rPrChange>
          </w:rPr>
          <w:delText xml:space="preserve">     </w:delText>
        </w:r>
      </w:del>
      <w:del w:id="458" w:author="Brittany Torres" w:date="2025-07-07T14:19:00Z" w16du:dateUtc="2025-07-07T19:19:00Z">
        <w:r w:rsidRPr="009268AC" w:rsidDel="008F7441">
          <w:rPr>
            <w:rFonts w:ascii="Calibri" w:hAnsi="Calibri" w:cs="Calibri"/>
            <w:rPrChange w:id="459" w:author="Brittany Torres" w:date="2025-07-07T14:25:00Z" w16du:dateUtc="2025-07-07T19:25:00Z">
              <w:rPr/>
            </w:rPrChange>
          </w:rPr>
          <w:delText xml:space="preserve">  </w:delText>
        </w:r>
      </w:del>
    </w:p>
    <w:p w14:paraId="18C27BCA" w14:textId="036B7017" w:rsidR="000F7B97" w:rsidRPr="009268AC" w:rsidRDefault="000F7B97" w:rsidP="000F7B97">
      <w:pPr>
        <w:rPr>
          <w:rFonts w:ascii="Calibri" w:hAnsi="Calibri" w:cs="Calibri"/>
          <w:rPrChange w:id="460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461" w:author="Brittany Torres" w:date="2025-07-07T14:25:00Z" w16du:dateUtc="2025-07-07T19:25:00Z">
            <w:rPr/>
          </w:rPrChange>
        </w:rPr>
        <w:t xml:space="preserve">total amount </w:t>
      </w:r>
      <w:proofErr w:type="gramStart"/>
      <w:r w:rsidRPr="009268AC">
        <w:rPr>
          <w:rFonts w:ascii="Calibri" w:hAnsi="Calibri" w:cs="Calibri"/>
          <w:rPrChange w:id="462" w:author="Brittany Torres" w:date="2025-07-07T14:25:00Z" w16du:dateUtc="2025-07-07T19:25:00Z">
            <w:rPr/>
          </w:rPrChange>
        </w:rPr>
        <w:t>past</w:t>
      </w:r>
      <w:proofErr w:type="gramEnd"/>
      <w:r w:rsidRPr="009268AC">
        <w:rPr>
          <w:rFonts w:ascii="Calibri" w:hAnsi="Calibri" w:cs="Calibri"/>
          <w:rPrChange w:id="463" w:author="Brittany Torres" w:date="2025-07-07T14:25:00Z" w16du:dateUtc="2025-07-07T19:25:00Z">
            <w:rPr/>
          </w:rPrChange>
        </w:rPr>
        <w:t xml:space="preserve"> due required to cure the default.  As stated above,      </w:t>
      </w:r>
    </w:p>
    <w:p w14:paraId="0DE4601A" w14:textId="03F46124" w:rsidR="000F7B97" w:rsidRPr="009268AC" w:rsidDel="008F7441" w:rsidRDefault="000F7B97" w:rsidP="000F7B97">
      <w:pPr>
        <w:rPr>
          <w:del w:id="464" w:author="Brittany Torres" w:date="2025-07-07T14:20:00Z" w16du:dateUtc="2025-07-07T19:20:00Z"/>
          <w:rFonts w:ascii="Calibri" w:hAnsi="Calibri" w:cs="Calibri"/>
          <w:rPrChange w:id="465" w:author="Brittany Torres" w:date="2025-07-07T14:25:00Z" w16du:dateUtc="2025-07-07T19:25:00Z">
            <w:rPr>
              <w:del w:id="466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467" w:author="Brittany Torres" w:date="2025-07-07T14:25:00Z" w16du:dateUtc="2025-07-07T19:25:00Z">
            <w:rPr/>
          </w:rPrChange>
        </w:rPr>
        <w:t xml:space="preserve">the total amount </w:t>
      </w:r>
      <w:proofErr w:type="gramStart"/>
      <w:r w:rsidRPr="009268AC">
        <w:rPr>
          <w:rFonts w:ascii="Calibri" w:hAnsi="Calibri" w:cs="Calibri"/>
          <w:rPrChange w:id="468" w:author="Brittany Torres" w:date="2025-07-07T14:25:00Z" w16du:dateUtc="2025-07-07T19:25:00Z">
            <w:rPr/>
          </w:rPrChange>
        </w:rPr>
        <w:t>past</w:t>
      </w:r>
      <w:proofErr w:type="gramEnd"/>
      <w:r w:rsidRPr="009268AC">
        <w:rPr>
          <w:rFonts w:ascii="Calibri" w:hAnsi="Calibri" w:cs="Calibri"/>
          <w:rPrChange w:id="469" w:author="Brittany Torres" w:date="2025-07-07T14:25:00Z" w16du:dateUtc="2025-07-07T19:25:00Z">
            <w:rPr/>
          </w:rPrChange>
        </w:rPr>
        <w:t xml:space="preserve"> due required to cure the default is $</w:t>
      </w:r>
      <w:ins w:id="470" w:author="Brittany Torres" w:date="2025-07-07T14:24:00Z" w16du:dateUtc="2025-07-07T19:24:00Z">
        <w:r w:rsidR="008F7441" w:rsidRPr="009268AC">
          <w:rPr>
            <w:rFonts w:ascii="Calibri" w:hAnsi="Calibri" w:cs="Calibri"/>
            <w:b/>
            <w:bCs/>
            <w:color w:val="EE0000"/>
            <w:rPrChange w:id="471" w:author="Brittany Torres" w:date="2025-07-07T14:25:00Z" w16du:dateUtc="2025-07-07T19:25:00Z">
              <w:rPr/>
            </w:rPrChange>
          </w:rPr>
          <w:t>{[</w:t>
        </w:r>
      </w:ins>
      <w:del w:id="472" w:author="Brittany Torres" w:date="2025-07-07T14:24:00Z" w16du:dateUtc="2025-07-07T19:24:00Z">
        <w:r w:rsidRPr="009268AC" w:rsidDel="008F7441">
          <w:rPr>
            <w:rFonts w:ascii="Calibri" w:hAnsi="Calibri" w:cs="Calibri"/>
            <w:b/>
            <w:bCs/>
            <w:color w:val="EE0000"/>
            <w:rPrChange w:id="473" w:author="Brittany Torres" w:date="2025-07-07T14:25:00Z" w16du:dateUtc="2025-07-07T19:25:00Z">
              <w:rPr/>
            </w:rPrChange>
          </w:rPr>
          <w:delText>#</w:delText>
        </w:r>
      </w:del>
      <w:r w:rsidRPr="009268AC">
        <w:rPr>
          <w:rFonts w:ascii="Calibri" w:hAnsi="Calibri" w:cs="Calibri"/>
          <w:b/>
          <w:bCs/>
          <w:color w:val="EE0000"/>
          <w:rPrChange w:id="474" w:author="Brittany Torres" w:date="2025-07-07T14:25:00Z" w16du:dateUtc="2025-07-07T19:25:00Z">
            <w:rPr/>
          </w:rPrChange>
        </w:rPr>
        <w:t>C001E</w:t>
      </w:r>
      <w:ins w:id="475" w:author="Brittany Torres" w:date="2025-07-07T14:25:00Z" w16du:dateUtc="2025-07-07T19:25:00Z">
        <w:r w:rsidR="009268AC" w:rsidRPr="009268AC">
          <w:rPr>
            <w:rFonts w:ascii="Calibri" w:hAnsi="Calibri" w:cs="Calibri"/>
            <w:b/>
            <w:bCs/>
            <w:color w:val="EE0000"/>
            <w:rPrChange w:id="476" w:author="Brittany Torres" w:date="2025-07-07T14:25:00Z" w16du:dateUtc="2025-07-07T19:25:00Z">
              <w:rPr/>
            </w:rPrChange>
          </w:rPr>
          <w:t>6</w:t>
        </w:r>
      </w:ins>
      <w:del w:id="477" w:author="Brittany Torres" w:date="2025-07-07T14:25:00Z" w16du:dateUtc="2025-07-07T19:25:00Z">
        <w:r w:rsidRPr="009268AC" w:rsidDel="009268AC">
          <w:rPr>
            <w:rFonts w:ascii="Calibri" w:hAnsi="Calibri" w:cs="Calibri"/>
            <w:b/>
            <w:bCs/>
            <w:color w:val="EE0000"/>
            <w:rPrChange w:id="478" w:author="Brittany Torres" w:date="2025-07-07T14:25:00Z" w16du:dateUtc="2025-07-07T19:25:00Z">
              <w:rPr/>
            </w:rPrChange>
          </w:rPr>
          <w:delText>2</w:delText>
        </w:r>
      </w:del>
      <w:ins w:id="479" w:author="Brittany Torres" w:date="2025-07-07T14:24:00Z" w16du:dateUtc="2025-07-07T19:24:00Z">
        <w:r w:rsidR="008F7441" w:rsidRPr="009268AC">
          <w:rPr>
            <w:rFonts w:ascii="Calibri" w:hAnsi="Calibri" w:cs="Calibri"/>
            <w:b/>
            <w:bCs/>
            <w:color w:val="EE0000"/>
            <w:rPrChange w:id="480" w:author="Brittany Torres" w:date="2025-07-07T14:25:00Z" w16du:dateUtc="2025-07-07T19:25:00Z">
              <w:rPr/>
            </w:rPrChange>
          </w:rPr>
          <w:t>]}</w:t>
        </w:r>
      </w:ins>
      <w:del w:id="481" w:author="Brittany Torres" w:date="2025-07-07T14:24:00Z" w16du:dateUtc="2025-07-07T19:24:00Z">
        <w:r w:rsidRPr="009268AC" w:rsidDel="008F7441">
          <w:rPr>
            <w:rFonts w:ascii="Calibri" w:hAnsi="Calibri" w:cs="Calibri"/>
            <w:rPrChange w:id="482" w:author="Brittany Torres" w:date="2025-07-07T14:25:00Z" w16du:dateUtc="2025-07-07T19:25:00Z">
              <w:rPr/>
            </w:rPrChange>
          </w:rPr>
          <w:delText>#</w:delText>
        </w:r>
      </w:del>
      <w:r w:rsidRPr="009268AC">
        <w:rPr>
          <w:rFonts w:ascii="Calibri" w:hAnsi="Calibri" w:cs="Calibri"/>
          <w:rPrChange w:id="483" w:author="Brittany Torres" w:date="2025-07-07T14:25:00Z" w16du:dateUtc="2025-07-07T19:25:00Z">
            <w:rPr/>
          </w:rPrChange>
        </w:rPr>
        <w:t>.</w:t>
      </w:r>
      <w:ins w:id="484" w:author="Brittany Torres" w:date="2025-07-07T14:20:00Z" w16du:dateUtc="2025-07-07T19:20:00Z">
        <w:r w:rsidR="008F7441" w:rsidRPr="009268AC">
          <w:rPr>
            <w:rFonts w:ascii="Calibri" w:hAnsi="Calibri" w:cs="Calibri"/>
            <w:rPrChange w:id="485" w:author="Brittany Torres" w:date="2025-07-07T14:25:00Z" w16du:dateUtc="2025-07-07T19:25:00Z">
              <w:rPr/>
            </w:rPrChange>
          </w:rPr>
          <w:t xml:space="preserve"> </w:t>
        </w:r>
      </w:ins>
      <w:del w:id="486" w:author="Brittany Torres" w:date="2025-07-07T14:20:00Z" w16du:dateUtc="2025-07-07T19:20:00Z">
        <w:r w:rsidRPr="009268AC" w:rsidDel="008F7441">
          <w:rPr>
            <w:rFonts w:ascii="Calibri" w:hAnsi="Calibri" w:cs="Calibri"/>
            <w:rPrChange w:id="487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0D477148" w14:textId="77777777" w:rsidR="000F7B97" w:rsidRPr="009268AC" w:rsidDel="008F7441" w:rsidRDefault="000F7B97" w:rsidP="000F7B97">
      <w:pPr>
        <w:rPr>
          <w:del w:id="488" w:author="Brittany Torres" w:date="2025-07-07T14:20:00Z" w16du:dateUtc="2025-07-07T19:20:00Z"/>
          <w:rFonts w:ascii="Calibri" w:hAnsi="Calibri" w:cs="Calibri"/>
          <w:rPrChange w:id="489" w:author="Brittany Torres" w:date="2025-07-07T14:25:00Z" w16du:dateUtc="2025-07-07T19:25:00Z">
            <w:rPr>
              <w:del w:id="490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491" w:author="Brittany Torres" w:date="2025-07-07T14:25:00Z" w16du:dateUtc="2025-07-07T19:25:00Z">
            <w:rPr/>
          </w:rPrChange>
        </w:rPr>
        <w:t xml:space="preserve">Payment must be made by Electronic Funds Transfer (ACH), check,  </w:t>
      </w:r>
      <w:del w:id="492" w:author="Brittany Torres" w:date="2025-07-07T14:20:00Z" w16du:dateUtc="2025-07-07T19:20:00Z">
        <w:r w:rsidRPr="009268AC" w:rsidDel="008F7441">
          <w:rPr>
            <w:rFonts w:ascii="Calibri" w:hAnsi="Calibri" w:cs="Calibri"/>
            <w:rPrChange w:id="493" w:author="Brittany Torres" w:date="2025-07-07T14:25:00Z" w16du:dateUtc="2025-07-07T19:25:00Z">
              <w:rPr/>
            </w:rPrChange>
          </w:rPr>
          <w:delText xml:space="preserve">    </w:delText>
        </w:r>
      </w:del>
    </w:p>
    <w:p w14:paraId="48BF2BE2" w14:textId="64A35326" w:rsidR="000F7B97" w:rsidRPr="009268AC" w:rsidDel="008F7441" w:rsidRDefault="000F7B97" w:rsidP="000F7B97">
      <w:pPr>
        <w:rPr>
          <w:del w:id="494" w:author="Brittany Torres" w:date="2025-07-07T14:20:00Z" w16du:dateUtc="2025-07-07T19:20:00Z"/>
          <w:rFonts w:ascii="Calibri" w:hAnsi="Calibri" w:cs="Calibri"/>
          <w:rPrChange w:id="495" w:author="Brittany Torres" w:date="2025-07-07T14:25:00Z" w16du:dateUtc="2025-07-07T19:25:00Z">
            <w:rPr>
              <w:del w:id="496" w:author="Brittany Torres" w:date="2025-07-07T14:20:00Z" w16du:dateUtc="2025-07-07T19:20:00Z"/>
            </w:rPr>
          </w:rPrChange>
        </w:rPr>
      </w:pPr>
      <w:del w:id="497" w:author="Brittany Torres" w:date="2025-07-07T14:20:00Z" w16du:dateUtc="2025-07-07T19:20:00Z">
        <w:r w:rsidRPr="009268AC" w:rsidDel="008F7441">
          <w:rPr>
            <w:rFonts w:ascii="Calibri" w:hAnsi="Calibri" w:cs="Calibri"/>
            <w:rPrChange w:id="498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69034EC5" w14:textId="77777777" w:rsidR="000F7B97" w:rsidRPr="009268AC" w:rsidDel="008F7441" w:rsidRDefault="000F7B97" w:rsidP="000F7B97">
      <w:pPr>
        <w:rPr>
          <w:del w:id="499" w:author="Brittany Torres" w:date="2025-07-07T14:20:00Z" w16du:dateUtc="2025-07-07T19:20:00Z"/>
          <w:rFonts w:ascii="Calibri" w:hAnsi="Calibri" w:cs="Calibri"/>
          <w:rPrChange w:id="500" w:author="Brittany Torres" w:date="2025-07-07T14:25:00Z" w16du:dateUtc="2025-07-07T19:25:00Z">
            <w:rPr>
              <w:del w:id="501" w:author="Brittany Torres" w:date="2025-07-07T14:20:00Z" w16du:dateUtc="2025-07-07T19:20:00Z"/>
            </w:rPr>
          </w:rPrChange>
        </w:rPr>
      </w:pPr>
      <w:del w:id="502" w:author="Brittany Torres" w:date="2025-07-07T14:20:00Z" w16du:dateUtc="2025-07-07T19:20:00Z">
        <w:r w:rsidRPr="009268AC" w:rsidDel="008F7441">
          <w:rPr>
            <w:rFonts w:ascii="Calibri" w:hAnsi="Calibri" w:cs="Calibri"/>
            <w:rPrChange w:id="503" w:author="Brittany Torres" w:date="2025-07-07T14:25:00Z" w16du:dateUtc="2025-07-07T19:25:00Z">
              <w:rPr/>
            </w:rPrChange>
          </w:rPr>
          <w:delText xml:space="preserve">                                                                     </w:delText>
        </w:r>
      </w:del>
    </w:p>
    <w:p w14:paraId="3EF1DB52" w14:textId="77777777" w:rsidR="000F7B97" w:rsidRPr="009268AC" w:rsidDel="008F7441" w:rsidRDefault="000F7B97" w:rsidP="000F7B97">
      <w:pPr>
        <w:rPr>
          <w:del w:id="504" w:author="Brittany Torres" w:date="2025-07-07T14:20:00Z" w16du:dateUtc="2025-07-07T19:20:00Z"/>
          <w:rFonts w:ascii="Calibri" w:hAnsi="Calibri" w:cs="Calibri"/>
          <w:rPrChange w:id="505" w:author="Brittany Torres" w:date="2025-07-07T14:25:00Z" w16du:dateUtc="2025-07-07T19:25:00Z">
            <w:rPr>
              <w:del w:id="506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507" w:author="Brittany Torres" w:date="2025-07-07T14:25:00Z" w16du:dateUtc="2025-07-07T19:25:00Z">
            <w:rPr/>
          </w:rPrChange>
        </w:rPr>
        <w:t xml:space="preserve">cashier's check, certified check, or money order and made payable to </w:t>
      </w:r>
    </w:p>
    <w:p w14:paraId="5F77A703" w14:textId="7B8BDA67" w:rsidR="000F7B97" w:rsidRPr="009268AC" w:rsidDel="008F7441" w:rsidRDefault="009268AC" w:rsidP="009268AC">
      <w:pPr>
        <w:rPr>
          <w:del w:id="508" w:author="Brittany Torres" w:date="2025-07-07T14:20:00Z" w16du:dateUtc="2025-07-07T19:20:00Z"/>
          <w:rFonts w:ascii="Calibri" w:hAnsi="Calibri" w:cs="Calibri"/>
          <w:rPrChange w:id="509" w:author="Brittany Torres" w:date="2025-07-07T14:25:00Z" w16du:dateUtc="2025-07-07T19:25:00Z">
            <w:rPr>
              <w:del w:id="510" w:author="Brittany Torres" w:date="2025-07-07T14:20:00Z" w16du:dateUtc="2025-07-07T19:20:00Z"/>
            </w:rPr>
          </w:rPrChange>
        </w:rPr>
      </w:pPr>
      <w:ins w:id="511" w:author="Brittany Torres" w:date="2025-07-07T14:27:00Z" w16du:dateUtc="2025-07-07T19:27:00Z">
        <w:r w:rsidRPr="00D74911">
          <w:rPr>
            <w:rFonts w:ascii="Calibri" w:hAnsi="Calibri" w:cs="Calibri"/>
          </w:rPr>
          <w:t>{[</w:t>
        </w:r>
        <w:proofErr w:type="spellStart"/>
        <w:r w:rsidRPr="00D74911">
          <w:rPr>
            <w:rFonts w:ascii="Calibri" w:hAnsi="Calibri" w:cs="Calibri"/>
          </w:rPr>
          <w:t>CompanyLongName</w:t>
        </w:r>
        <w:proofErr w:type="spellEnd"/>
        <w:r w:rsidRPr="00D74911">
          <w:rPr>
            <w:rFonts w:ascii="Calibri" w:hAnsi="Calibri" w:cs="Calibri"/>
          </w:rPr>
          <w:t xml:space="preserve">]} </w:t>
        </w:r>
      </w:ins>
      <w:del w:id="512" w:author="Brittany Torres" w:date="2025-07-07T14:27:00Z" w16du:dateUtc="2025-07-07T19:27:00Z">
        <w:r w:rsidR="007D1961" w:rsidRPr="009268AC" w:rsidDel="009268AC">
          <w:rPr>
            <w:rFonts w:ascii="Calibri" w:hAnsi="Calibri" w:cs="Calibri"/>
            <w:rPrChange w:id="513" w:author="Brittany Torres" w:date="2025-07-07T14:25:00Z" w16du:dateUtc="2025-07-07T19:25:00Z">
              <w:rPr/>
            </w:rPrChange>
          </w:rPr>
          <w:delText>MSF Servicing</w:delText>
        </w:r>
        <w:r w:rsidR="000F7B97" w:rsidRPr="009268AC" w:rsidDel="009268AC">
          <w:rPr>
            <w:rFonts w:ascii="Calibri" w:hAnsi="Calibri" w:cs="Calibri"/>
            <w:rPrChange w:id="514" w:author="Brittany Torres" w:date="2025-07-07T14:25:00Z" w16du:dateUtc="2025-07-07T19:25:00Z">
              <w:rPr/>
            </w:rPrChange>
          </w:rPr>
          <w:delText xml:space="preserve"> </w:delText>
        </w:r>
      </w:del>
      <w:r w:rsidR="000F7B97" w:rsidRPr="009268AC">
        <w:rPr>
          <w:rFonts w:ascii="Calibri" w:hAnsi="Calibri" w:cs="Calibri"/>
          <w:rPrChange w:id="515" w:author="Brittany Torres" w:date="2025-07-07T14:25:00Z" w16du:dateUtc="2025-07-07T19:25:00Z">
            <w:rPr/>
          </w:rPrChange>
        </w:rPr>
        <w:t xml:space="preserve">at the address stated below.  However, if any check or </w:t>
      </w:r>
      <w:del w:id="516" w:author="Brittany Torres" w:date="2025-07-07T14:20:00Z" w16du:dateUtc="2025-07-07T19:20:00Z">
        <w:r w:rsidR="000F7B97" w:rsidRPr="009268AC" w:rsidDel="008F7441">
          <w:rPr>
            <w:rFonts w:ascii="Calibri" w:hAnsi="Calibri" w:cs="Calibri"/>
            <w:rPrChange w:id="517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0C4F1036" w14:textId="77777777" w:rsidR="000F7B97" w:rsidRPr="009268AC" w:rsidDel="008F7441" w:rsidRDefault="000F7B97" w:rsidP="009268AC">
      <w:pPr>
        <w:rPr>
          <w:del w:id="518" w:author="Brittany Torres" w:date="2025-07-07T14:20:00Z" w16du:dateUtc="2025-07-07T19:20:00Z"/>
          <w:rFonts w:ascii="Calibri" w:hAnsi="Calibri" w:cs="Calibri"/>
          <w:rPrChange w:id="519" w:author="Brittany Torres" w:date="2025-07-07T14:25:00Z" w16du:dateUtc="2025-07-07T19:25:00Z">
            <w:rPr>
              <w:del w:id="520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521" w:author="Brittany Torres" w:date="2025-07-07T14:25:00Z" w16du:dateUtc="2025-07-07T19:25:00Z">
            <w:rPr/>
          </w:rPrChange>
        </w:rPr>
        <w:t xml:space="preserve">other instrument received as payment under the note or Security </w:t>
      </w:r>
      <w:del w:id="522" w:author="Brittany Torres" w:date="2025-07-07T14:20:00Z" w16du:dateUtc="2025-07-07T19:20:00Z">
        <w:r w:rsidRPr="009268AC" w:rsidDel="008F7441">
          <w:rPr>
            <w:rFonts w:ascii="Calibri" w:hAnsi="Calibri" w:cs="Calibri"/>
            <w:rPrChange w:id="523" w:author="Brittany Torres" w:date="2025-07-07T14:25:00Z" w16du:dateUtc="2025-07-07T19:25:00Z">
              <w:rPr/>
            </w:rPrChange>
          </w:rPr>
          <w:delText xml:space="preserve">     </w:delText>
        </w:r>
      </w:del>
    </w:p>
    <w:p w14:paraId="502D8D3B" w14:textId="77777777" w:rsidR="000F7B97" w:rsidRPr="009268AC" w:rsidDel="008F7441" w:rsidRDefault="000F7B97" w:rsidP="009268AC">
      <w:pPr>
        <w:rPr>
          <w:del w:id="524" w:author="Brittany Torres" w:date="2025-07-07T14:20:00Z" w16du:dateUtc="2025-07-07T19:20:00Z"/>
          <w:rFonts w:ascii="Calibri" w:hAnsi="Calibri" w:cs="Calibri"/>
          <w:rPrChange w:id="525" w:author="Brittany Torres" w:date="2025-07-07T14:25:00Z" w16du:dateUtc="2025-07-07T19:25:00Z">
            <w:rPr>
              <w:del w:id="526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527" w:author="Brittany Torres" w:date="2025-07-07T14:25:00Z" w16du:dateUtc="2025-07-07T19:25:00Z">
            <w:rPr/>
          </w:rPrChange>
        </w:rPr>
        <w:t xml:space="preserve">Instrument is returned unpaid (i.e. insufficient funds), any or all </w:t>
      </w:r>
      <w:del w:id="528" w:author="Brittany Torres" w:date="2025-07-07T14:20:00Z" w16du:dateUtc="2025-07-07T19:20:00Z">
        <w:r w:rsidRPr="009268AC" w:rsidDel="008F7441">
          <w:rPr>
            <w:rFonts w:ascii="Calibri" w:hAnsi="Calibri" w:cs="Calibri"/>
            <w:rPrChange w:id="529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7E8FF150" w14:textId="77777777" w:rsidR="000F7B97" w:rsidRPr="009268AC" w:rsidDel="008F7441" w:rsidRDefault="000F7B97" w:rsidP="009268AC">
      <w:pPr>
        <w:rPr>
          <w:del w:id="530" w:author="Brittany Torres" w:date="2025-07-07T14:20:00Z" w16du:dateUtc="2025-07-07T19:20:00Z"/>
          <w:rFonts w:ascii="Calibri" w:hAnsi="Calibri" w:cs="Calibri"/>
          <w:rPrChange w:id="531" w:author="Brittany Torres" w:date="2025-07-07T14:25:00Z" w16du:dateUtc="2025-07-07T19:25:00Z">
            <w:rPr>
              <w:del w:id="532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533" w:author="Brittany Torres" w:date="2025-07-07T14:25:00Z" w16du:dateUtc="2025-07-07T19:25:00Z">
            <w:rPr/>
          </w:rPrChange>
        </w:rPr>
        <w:t xml:space="preserve">subsequent payments due under the Note and Security Instrument may </w:t>
      </w:r>
      <w:del w:id="534" w:author="Brittany Torres" w:date="2025-07-07T14:20:00Z" w16du:dateUtc="2025-07-07T19:20:00Z">
        <w:r w:rsidRPr="009268AC" w:rsidDel="008F7441">
          <w:rPr>
            <w:rFonts w:ascii="Calibri" w:hAnsi="Calibri" w:cs="Calibri"/>
            <w:rPrChange w:id="535" w:author="Brittany Torres" w:date="2025-07-07T14:25:00Z" w16du:dateUtc="2025-07-07T19:25:00Z">
              <w:rPr/>
            </w:rPrChange>
          </w:rPr>
          <w:delText xml:space="preserve">  </w:delText>
        </w:r>
      </w:del>
    </w:p>
    <w:p w14:paraId="732984F1" w14:textId="77777777" w:rsidR="000F7B97" w:rsidRPr="009268AC" w:rsidDel="008F7441" w:rsidRDefault="000F7B97" w:rsidP="009268AC">
      <w:pPr>
        <w:rPr>
          <w:del w:id="536" w:author="Brittany Torres" w:date="2025-07-07T14:20:00Z" w16du:dateUtc="2025-07-07T19:20:00Z"/>
          <w:rFonts w:ascii="Calibri" w:hAnsi="Calibri" w:cs="Calibri"/>
          <w:rPrChange w:id="537" w:author="Brittany Torres" w:date="2025-07-07T14:25:00Z" w16du:dateUtc="2025-07-07T19:25:00Z">
            <w:rPr>
              <w:del w:id="538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539" w:author="Brittany Torres" w:date="2025-07-07T14:25:00Z" w16du:dateUtc="2025-07-07T19:25:00Z">
            <w:rPr/>
          </w:rPrChange>
        </w:rPr>
        <w:t xml:space="preserve">be required to be made by certified funds. Please include your loan </w:t>
      </w:r>
      <w:del w:id="540" w:author="Brittany Torres" w:date="2025-07-07T14:20:00Z" w16du:dateUtc="2025-07-07T19:20:00Z">
        <w:r w:rsidRPr="009268AC" w:rsidDel="008F7441">
          <w:rPr>
            <w:rFonts w:ascii="Calibri" w:hAnsi="Calibri" w:cs="Calibri"/>
            <w:rPrChange w:id="541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1ADE0D8F" w14:textId="77777777" w:rsidR="000F7B97" w:rsidRPr="009268AC" w:rsidRDefault="000F7B97" w:rsidP="009268AC">
      <w:pPr>
        <w:rPr>
          <w:rFonts w:ascii="Calibri" w:hAnsi="Calibri" w:cs="Calibri"/>
          <w:rPrChange w:id="542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543" w:author="Brittany Torres" w:date="2025-07-07T14:25:00Z" w16du:dateUtc="2025-07-07T19:25:00Z">
            <w:rPr/>
          </w:rPrChange>
        </w:rPr>
        <w:t xml:space="preserve">number on any payment or correspondence.  Payment shall be sent to:  </w:t>
      </w:r>
    </w:p>
    <w:p w14:paraId="53BAF21A" w14:textId="77777777" w:rsidR="000F7B97" w:rsidRPr="009268AC" w:rsidRDefault="000F7B97" w:rsidP="000F7B97">
      <w:pPr>
        <w:rPr>
          <w:rFonts w:ascii="Calibri" w:hAnsi="Calibri" w:cs="Calibri"/>
          <w:rPrChange w:id="544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545" w:author="Brittany Torres" w:date="2025-07-07T14:25:00Z" w16du:dateUtc="2025-07-07T19:25:00Z">
            <w:rPr/>
          </w:rPrChange>
        </w:rPr>
        <w:t xml:space="preserve">                                                                     </w:t>
      </w:r>
    </w:p>
    <w:p w14:paraId="6164A5C9" w14:textId="77777777" w:rsidR="008F7441" w:rsidRPr="009268AC" w:rsidRDefault="008F7441">
      <w:pPr>
        <w:ind w:left="1440" w:firstLine="720"/>
        <w:rPr>
          <w:ins w:id="546" w:author="Brittany Torres" w:date="2025-07-07T14:24:00Z" w16du:dateUtc="2025-07-07T19:24:00Z"/>
          <w:rFonts w:ascii="Calibri" w:hAnsi="Calibri" w:cs="Calibri"/>
        </w:rPr>
        <w:pPrChange w:id="547" w:author="Brittany Torres" w:date="2025-07-07T14:24:00Z" w16du:dateUtc="2025-07-07T19:24:00Z">
          <w:pPr/>
        </w:pPrChange>
      </w:pPr>
      <w:ins w:id="548" w:author="Brittany Torres" w:date="2025-07-07T14:24:00Z" w16du:dateUtc="2025-07-07T19:24:00Z">
        <w:r w:rsidRPr="009268AC">
          <w:rPr>
            <w:rFonts w:ascii="Calibri" w:hAnsi="Calibri" w:cs="Calibri"/>
          </w:rPr>
          <w:t>{[</w:t>
        </w:r>
        <w:proofErr w:type="spellStart"/>
        <w:r w:rsidRPr="009268AC">
          <w:rPr>
            <w:rFonts w:ascii="Calibri" w:hAnsi="Calibri" w:cs="Calibri"/>
          </w:rPr>
          <w:t>CompanyLongName</w:t>
        </w:r>
        <w:proofErr w:type="spellEnd"/>
        <w:r w:rsidRPr="009268AC">
          <w:rPr>
            <w:rFonts w:ascii="Calibri" w:hAnsi="Calibri" w:cs="Calibri"/>
          </w:rPr>
          <w:t xml:space="preserve">]}                                             </w:t>
        </w:r>
      </w:ins>
    </w:p>
    <w:p w14:paraId="6D390D99" w14:textId="77777777" w:rsidR="008F7441" w:rsidRPr="009268AC" w:rsidRDefault="008F7441" w:rsidP="008F7441">
      <w:pPr>
        <w:rPr>
          <w:ins w:id="549" w:author="Brittany Torres" w:date="2025-07-07T14:24:00Z" w16du:dateUtc="2025-07-07T19:24:00Z"/>
          <w:rFonts w:ascii="Calibri" w:hAnsi="Calibri" w:cs="Calibri"/>
        </w:rPr>
      </w:pPr>
      <w:ins w:id="550" w:author="Brittany Torres" w:date="2025-07-07T14:24:00Z" w16du:dateUtc="2025-07-07T19:24:00Z">
        <w:r w:rsidRPr="009268AC">
          <w:rPr>
            <w:rFonts w:ascii="Calibri" w:hAnsi="Calibri" w:cs="Calibri"/>
          </w:rPr>
          <w:t xml:space="preserve">          </w:t>
        </w:r>
        <w:r w:rsidRPr="009268AC">
          <w:rPr>
            <w:rFonts w:ascii="Calibri" w:hAnsi="Calibri" w:cs="Calibri"/>
          </w:rPr>
          <w:tab/>
        </w:r>
        <w:r w:rsidRPr="009268AC">
          <w:rPr>
            <w:rFonts w:ascii="Calibri" w:hAnsi="Calibri" w:cs="Calibri"/>
          </w:rPr>
          <w:tab/>
        </w:r>
        <w:r w:rsidRPr="009268AC">
          <w:rPr>
            <w:rFonts w:ascii="Calibri" w:hAnsi="Calibri" w:cs="Calibri"/>
          </w:rPr>
          <w:tab/>
          <w:t xml:space="preserve">Attention: Default Cash                                    </w:t>
        </w:r>
      </w:ins>
    </w:p>
    <w:p w14:paraId="40CB90E8" w14:textId="77777777" w:rsidR="008F7441" w:rsidRPr="009268AC" w:rsidRDefault="008F7441" w:rsidP="008F7441">
      <w:pPr>
        <w:ind w:left="1440" w:firstLine="720"/>
        <w:rPr>
          <w:ins w:id="551" w:author="Brittany Torres" w:date="2025-07-07T14:24:00Z" w16du:dateUtc="2025-07-07T19:24:00Z"/>
          <w:rFonts w:ascii="Calibri" w:hAnsi="Calibri" w:cs="Calibri"/>
        </w:rPr>
      </w:pPr>
      <w:ins w:id="552" w:author="Brittany Torres" w:date="2025-07-07T14:24:00Z" w16du:dateUtc="2025-07-07T19:24:00Z">
        <w:r w:rsidRPr="009268AC">
          <w:rPr>
            <w:rFonts w:ascii="Calibri" w:hAnsi="Calibri" w:cs="Calibri"/>
          </w:rPr>
          <w:t>{[LossPreventionAddress1]}</w:t>
        </w:r>
        <w:proofErr w:type="gramStart"/>
        <w:r w:rsidRPr="009268AC">
          <w:rPr>
            <w:rFonts w:ascii="Calibri" w:hAnsi="Calibri" w:cs="Calibri"/>
          </w:rPr>
          <w:t>, {[LossPreventionAddress2]}</w:t>
        </w:r>
        <w:proofErr w:type="gramEnd"/>
        <w:r w:rsidRPr="009268AC">
          <w:rPr>
            <w:rFonts w:ascii="Calibri" w:hAnsi="Calibri" w:cs="Calibri"/>
          </w:rPr>
          <w:t xml:space="preserve">                      </w:t>
        </w:r>
      </w:ins>
    </w:p>
    <w:p w14:paraId="5C82E487" w14:textId="77777777" w:rsidR="008F7441" w:rsidRPr="009268AC" w:rsidRDefault="008F7441" w:rsidP="008F7441">
      <w:pPr>
        <w:ind w:left="1440" w:firstLine="720"/>
        <w:rPr>
          <w:ins w:id="553" w:author="Brittany Torres" w:date="2025-07-07T14:24:00Z" w16du:dateUtc="2025-07-07T19:24:00Z"/>
          <w:rFonts w:ascii="Calibri" w:hAnsi="Calibri" w:cs="Calibri"/>
        </w:rPr>
      </w:pPr>
      <w:ins w:id="554" w:author="Brittany Torres" w:date="2025-07-07T14:24:00Z" w16du:dateUtc="2025-07-07T19:24:00Z">
        <w:r w:rsidRPr="009268AC">
          <w:rPr>
            <w:rFonts w:ascii="Calibri" w:hAnsi="Calibri" w:cs="Calibri"/>
          </w:rPr>
          <w:t xml:space="preserve">{[LossPreventionAddress3]}                       </w:t>
        </w:r>
      </w:ins>
    </w:p>
    <w:p w14:paraId="45E6B067" w14:textId="256C9EC1" w:rsidR="000F7B97" w:rsidRPr="009268AC" w:rsidDel="008F7441" w:rsidRDefault="000F7B97" w:rsidP="000F7B97">
      <w:pPr>
        <w:rPr>
          <w:del w:id="555" w:author="Brittany Torres" w:date="2025-07-07T14:24:00Z" w16du:dateUtc="2025-07-07T19:24:00Z"/>
          <w:rFonts w:ascii="Calibri" w:hAnsi="Calibri" w:cs="Calibri"/>
          <w:rPrChange w:id="556" w:author="Brittany Torres" w:date="2025-07-07T14:25:00Z" w16du:dateUtc="2025-07-07T19:25:00Z">
            <w:rPr>
              <w:del w:id="557" w:author="Brittany Torres" w:date="2025-07-07T14:24:00Z" w16du:dateUtc="2025-07-07T19:24:00Z"/>
            </w:rPr>
          </w:rPrChange>
        </w:rPr>
      </w:pPr>
      <w:del w:id="558" w:author="Brittany Torres" w:date="2025-07-07T14:24:00Z" w16du:dateUtc="2025-07-07T19:24:00Z">
        <w:r w:rsidRPr="009268AC" w:rsidDel="008F7441">
          <w:rPr>
            <w:rFonts w:ascii="Calibri" w:hAnsi="Calibri" w:cs="Calibri"/>
            <w:rPrChange w:id="559" w:author="Brittany Torres" w:date="2025-07-07T14:25:00Z" w16du:dateUtc="2025-07-07T19:25:00Z">
              <w:rPr/>
            </w:rPrChange>
          </w:rPr>
          <w:delText xml:space="preserve">              </w:delText>
        </w:r>
        <w:r w:rsidR="007D1961" w:rsidRPr="009268AC" w:rsidDel="008F7441">
          <w:rPr>
            <w:rFonts w:ascii="Calibri" w:hAnsi="Calibri" w:cs="Calibri"/>
            <w:rPrChange w:id="560" w:author="Brittany Torres" w:date="2025-07-07T14:25:00Z" w16du:dateUtc="2025-07-07T19:25:00Z">
              <w:rPr/>
            </w:rPrChange>
          </w:rPr>
          <w:delText>MSF Servicing</w:delText>
        </w:r>
        <w:r w:rsidRPr="009268AC" w:rsidDel="008F7441">
          <w:rPr>
            <w:rFonts w:ascii="Calibri" w:hAnsi="Calibri" w:cs="Calibri"/>
            <w:rPrChange w:id="561" w:author="Brittany Torres" w:date="2025-07-07T14:25:00Z" w16du:dateUtc="2025-07-07T19:25:00Z">
              <w:rPr/>
            </w:rPrChange>
          </w:rPr>
          <w:delText xml:space="preserve">                                             </w:delText>
        </w:r>
      </w:del>
    </w:p>
    <w:p w14:paraId="3E0A3AE8" w14:textId="1CBBB8AB" w:rsidR="000F7B97" w:rsidRPr="009268AC" w:rsidDel="008F7441" w:rsidRDefault="000F7B97" w:rsidP="000F7B97">
      <w:pPr>
        <w:rPr>
          <w:del w:id="562" w:author="Brittany Torres" w:date="2025-07-07T14:24:00Z" w16du:dateUtc="2025-07-07T19:24:00Z"/>
          <w:rFonts w:ascii="Calibri" w:hAnsi="Calibri" w:cs="Calibri"/>
          <w:rPrChange w:id="563" w:author="Brittany Torres" w:date="2025-07-07T14:25:00Z" w16du:dateUtc="2025-07-07T19:25:00Z">
            <w:rPr>
              <w:del w:id="564" w:author="Brittany Torres" w:date="2025-07-07T14:24:00Z" w16du:dateUtc="2025-07-07T19:24:00Z"/>
            </w:rPr>
          </w:rPrChange>
        </w:rPr>
      </w:pPr>
      <w:del w:id="565" w:author="Brittany Torres" w:date="2025-07-07T14:24:00Z" w16du:dateUtc="2025-07-07T19:24:00Z">
        <w:r w:rsidRPr="009268AC" w:rsidDel="008F7441">
          <w:rPr>
            <w:rFonts w:ascii="Calibri" w:hAnsi="Calibri" w:cs="Calibri"/>
            <w:rPrChange w:id="566" w:author="Brittany Torres" w:date="2025-07-07T14:25:00Z" w16du:dateUtc="2025-07-07T19:25:00Z">
              <w:rPr/>
            </w:rPrChange>
          </w:rPr>
          <w:delText xml:space="preserve">              Attention: Default Cash                                </w:delText>
        </w:r>
      </w:del>
    </w:p>
    <w:p w14:paraId="63A4DFCE" w14:textId="24E3B914" w:rsidR="000F7B97" w:rsidRPr="009268AC" w:rsidDel="008F7441" w:rsidRDefault="000F7B97" w:rsidP="000F7B97">
      <w:pPr>
        <w:rPr>
          <w:del w:id="567" w:author="Brittany Torres" w:date="2025-07-07T14:24:00Z" w16du:dateUtc="2025-07-07T19:24:00Z"/>
          <w:rFonts w:ascii="Calibri" w:hAnsi="Calibri" w:cs="Calibri"/>
          <w:rPrChange w:id="568" w:author="Brittany Torres" w:date="2025-07-07T14:25:00Z" w16du:dateUtc="2025-07-07T19:25:00Z">
            <w:rPr>
              <w:del w:id="569" w:author="Brittany Torres" w:date="2025-07-07T14:24:00Z" w16du:dateUtc="2025-07-07T19:24:00Z"/>
            </w:rPr>
          </w:rPrChange>
        </w:rPr>
      </w:pPr>
      <w:del w:id="570" w:author="Brittany Torres" w:date="2025-07-07T14:24:00Z" w16du:dateUtc="2025-07-07T19:24:00Z">
        <w:r w:rsidRPr="009268AC" w:rsidDel="008F7441">
          <w:rPr>
            <w:rFonts w:ascii="Calibri" w:hAnsi="Calibri" w:cs="Calibri"/>
            <w:rPrChange w:id="571" w:author="Brittany Torres" w:date="2025-07-07T14:25:00Z" w16du:dateUtc="2025-07-07T19:25:00Z">
              <w:rPr/>
            </w:rPrChange>
          </w:rPr>
          <w:delText xml:space="preserve">              </w:delText>
        </w:r>
        <w:r w:rsidR="007D1961" w:rsidRPr="009268AC" w:rsidDel="008F7441">
          <w:rPr>
            <w:rFonts w:ascii="Calibri" w:hAnsi="Calibri" w:cs="Calibri"/>
            <w:rPrChange w:id="572" w:author="Brittany Torres" w:date="2025-07-07T14:25:00Z" w16du:dateUtc="2025-07-07T19:25:00Z">
              <w:rPr/>
            </w:rPrChange>
          </w:rPr>
          <w:delText>7450 Campus</w:delText>
        </w:r>
        <w:r w:rsidRPr="009268AC" w:rsidDel="008F7441">
          <w:rPr>
            <w:rFonts w:ascii="Calibri" w:hAnsi="Calibri" w:cs="Calibri"/>
            <w:rPrChange w:id="573" w:author="Brittany Torres" w:date="2025-07-07T14:25:00Z" w16du:dateUtc="2025-07-07T19:25:00Z">
              <w:rPr/>
            </w:rPrChange>
          </w:rPr>
          <w:delText xml:space="preserve"> Dr, Suite </w:delText>
        </w:r>
        <w:r w:rsidR="007D1961" w:rsidRPr="009268AC" w:rsidDel="008F7441">
          <w:rPr>
            <w:rFonts w:ascii="Calibri" w:hAnsi="Calibri" w:cs="Calibri"/>
            <w:rPrChange w:id="574" w:author="Brittany Torres" w:date="2025-07-07T14:25:00Z" w16du:dateUtc="2025-07-07T19:25:00Z">
              <w:rPr/>
            </w:rPrChange>
          </w:rPr>
          <w:delText>2</w:delText>
        </w:r>
        <w:r w:rsidRPr="009268AC" w:rsidDel="008F7441">
          <w:rPr>
            <w:rFonts w:ascii="Calibri" w:hAnsi="Calibri" w:cs="Calibri"/>
            <w:rPrChange w:id="575" w:author="Brittany Torres" w:date="2025-07-07T14:25:00Z" w16du:dateUtc="2025-07-07T19:25:00Z">
              <w:rPr/>
            </w:rPrChange>
          </w:rPr>
          <w:delText xml:space="preserve">00                             </w:delText>
        </w:r>
      </w:del>
    </w:p>
    <w:p w14:paraId="0DF058BD" w14:textId="50C99BA3" w:rsidR="000F7B97" w:rsidRPr="009268AC" w:rsidDel="008F7441" w:rsidRDefault="000F7B97" w:rsidP="000F7B97">
      <w:pPr>
        <w:rPr>
          <w:del w:id="576" w:author="Brittany Torres" w:date="2025-07-07T14:24:00Z" w16du:dateUtc="2025-07-07T19:24:00Z"/>
          <w:rFonts w:ascii="Calibri" w:hAnsi="Calibri" w:cs="Calibri"/>
          <w:rPrChange w:id="577" w:author="Brittany Torres" w:date="2025-07-07T14:25:00Z" w16du:dateUtc="2025-07-07T19:25:00Z">
            <w:rPr>
              <w:del w:id="578" w:author="Brittany Torres" w:date="2025-07-07T14:24:00Z" w16du:dateUtc="2025-07-07T19:24:00Z"/>
            </w:rPr>
          </w:rPrChange>
        </w:rPr>
      </w:pPr>
      <w:del w:id="579" w:author="Brittany Torres" w:date="2025-07-07T14:24:00Z" w16du:dateUtc="2025-07-07T19:24:00Z">
        <w:r w:rsidRPr="009268AC" w:rsidDel="008F7441">
          <w:rPr>
            <w:rFonts w:ascii="Calibri" w:hAnsi="Calibri" w:cs="Calibri"/>
            <w:rPrChange w:id="580" w:author="Brittany Torres" w:date="2025-07-07T14:25:00Z" w16du:dateUtc="2025-07-07T19:25:00Z">
              <w:rPr/>
            </w:rPrChange>
          </w:rPr>
          <w:delText xml:space="preserve">              </w:delText>
        </w:r>
        <w:r w:rsidR="007D1961" w:rsidRPr="009268AC" w:rsidDel="008F7441">
          <w:rPr>
            <w:rFonts w:ascii="Calibri" w:hAnsi="Calibri" w:cs="Calibri"/>
            <w:rPrChange w:id="581" w:author="Brittany Torres" w:date="2025-07-07T14:25:00Z" w16du:dateUtc="2025-07-07T19:25:00Z">
              <w:rPr/>
            </w:rPrChange>
          </w:rPr>
          <w:delText>Colorado Springs, CO 80920</w:delText>
        </w:r>
        <w:r w:rsidRPr="009268AC" w:rsidDel="008F7441">
          <w:rPr>
            <w:rFonts w:ascii="Calibri" w:hAnsi="Calibri" w:cs="Calibri"/>
            <w:rPrChange w:id="582" w:author="Brittany Torres" w:date="2025-07-07T14:25:00Z" w16du:dateUtc="2025-07-07T19:25:00Z">
              <w:rPr/>
            </w:rPrChange>
          </w:rPr>
          <w:delText xml:space="preserve">                                    </w:delText>
        </w:r>
      </w:del>
    </w:p>
    <w:p w14:paraId="588908C6" w14:textId="77777777" w:rsidR="000F7B97" w:rsidRPr="009268AC" w:rsidRDefault="000F7B97" w:rsidP="000F7B97">
      <w:pPr>
        <w:rPr>
          <w:rFonts w:ascii="Calibri" w:hAnsi="Calibri" w:cs="Calibri"/>
          <w:rPrChange w:id="583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584" w:author="Brittany Torres" w:date="2025-07-07T14:25:00Z" w16du:dateUtc="2025-07-07T19:25:00Z">
            <w:rPr/>
          </w:rPrChange>
        </w:rPr>
        <w:t xml:space="preserve">                                                                    </w:t>
      </w:r>
    </w:p>
    <w:p w14:paraId="1C228406" w14:textId="45E39C1C" w:rsidR="000F7B97" w:rsidRPr="009268AC" w:rsidDel="008F7441" w:rsidRDefault="000F7B97" w:rsidP="000F7B97">
      <w:pPr>
        <w:rPr>
          <w:del w:id="585" w:author="Brittany Torres" w:date="2025-07-07T14:20:00Z" w16du:dateUtc="2025-07-07T19:20:00Z"/>
          <w:rFonts w:ascii="Calibri" w:hAnsi="Calibri" w:cs="Calibri"/>
          <w:rPrChange w:id="586" w:author="Brittany Torres" w:date="2025-07-07T14:25:00Z" w16du:dateUtc="2025-07-07T19:25:00Z">
            <w:rPr>
              <w:del w:id="587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588" w:author="Brittany Torres" w:date="2025-07-07T14:25:00Z" w16du:dateUtc="2025-07-07T19:25:00Z">
            <w:rPr/>
          </w:rPrChange>
        </w:rPr>
        <w:t xml:space="preserve">3. The default must be cured on or before </w:t>
      </w:r>
      <w:commentRangeStart w:id="589"/>
      <w:commentRangeStart w:id="590"/>
      <w:ins w:id="591" w:author="Brittany Torres" w:date="2025-07-07T14:24:00Z" w16du:dateUtc="2025-07-07T19:24:00Z">
        <w:r w:rsidR="008F7441" w:rsidRPr="009268AC">
          <w:rPr>
            <w:rFonts w:ascii="Calibri" w:hAnsi="Calibri" w:cs="Calibri"/>
            <w:b/>
            <w:bCs/>
            <w:color w:val="EE0000"/>
            <w:rPrChange w:id="592" w:author="Brittany Torres" w:date="2025-07-07T14:25:00Z" w16du:dateUtc="2025-07-07T19:25:00Z">
              <w:rPr/>
            </w:rPrChange>
          </w:rPr>
          <w:t>{[</w:t>
        </w:r>
      </w:ins>
      <w:del w:id="593" w:author="Brittany Torres" w:date="2025-07-07T14:24:00Z" w16du:dateUtc="2025-07-07T19:24:00Z">
        <w:r w:rsidRPr="009268AC" w:rsidDel="008F7441">
          <w:rPr>
            <w:rFonts w:ascii="Calibri" w:hAnsi="Calibri" w:cs="Calibri"/>
            <w:b/>
            <w:bCs/>
            <w:color w:val="EE0000"/>
            <w:rPrChange w:id="594" w:author="Brittany Torres" w:date="2025-07-07T14:25:00Z" w16du:dateUtc="2025-07-07T19:25:00Z">
              <w:rPr/>
            </w:rPrChange>
          </w:rPr>
          <w:delText>#</w:delText>
        </w:r>
      </w:del>
      <w:r w:rsidRPr="009268AC">
        <w:rPr>
          <w:rFonts w:ascii="Calibri" w:hAnsi="Calibri" w:cs="Calibri"/>
          <w:b/>
          <w:bCs/>
          <w:color w:val="EE0000"/>
          <w:rPrChange w:id="595" w:author="Brittany Torres" w:date="2025-07-07T14:25:00Z" w16du:dateUtc="2025-07-07T19:25:00Z">
            <w:rPr/>
          </w:rPrChange>
        </w:rPr>
        <w:t>L0</w:t>
      </w:r>
      <w:ins w:id="596" w:author="Jeanette Work" w:date="2025-07-09T16:44:00Z" w16du:dateUtc="2025-07-09T21:44:00Z">
        <w:r w:rsidR="0084278B">
          <w:rPr>
            <w:rFonts w:ascii="Calibri" w:hAnsi="Calibri" w:cs="Calibri"/>
            <w:b/>
            <w:bCs/>
            <w:color w:val="EE0000"/>
          </w:rPr>
          <w:t>0</w:t>
        </w:r>
      </w:ins>
      <w:r w:rsidRPr="009268AC">
        <w:rPr>
          <w:rFonts w:ascii="Calibri" w:hAnsi="Calibri" w:cs="Calibri"/>
          <w:b/>
          <w:bCs/>
          <w:color w:val="EE0000"/>
          <w:rPrChange w:id="597" w:author="Brittany Torres" w:date="2025-07-07T14:25:00Z" w16du:dateUtc="2025-07-07T19:25:00Z">
            <w:rPr/>
          </w:rPrChange>
        </w:rPr>
        <w:t>1</w:t>
      </w:r>
      <w:del w:id="598" w:author="Jeanette Work" w:date="2025-07-09T16:44:00Z" w16du:dateUtc="2025-07-09T21:44:00Z">
        <w:r w:rsidRPr="009268AC" w:rsidDel="00531E7E">
          <w:rPr>
            <w:rFonts w:ascii="Calibri" w:hAnsi="Calibri" w:cs="Calibri"/>
            <w:b/>
            <w:bCs/>
            <w:color w:val="EE0000"/>
            <w:rPrChange w:id="599" w:author="Brittany Torres" w:date="2025-07-07T14:25:00Z" w16du:dateUtc="2025-07-07T19:25:00Z">
              <w:rPr/>
            </w:rPrChange>
          </w:rPr>
          <w:delText>1</w:delText>
        </w:r>
      </w:del>
      <w:r w:rsidRPr="009268AC">
        <w:rPr>
          <w:rFonts w:ascii="Calibri" w:hAnsi="Calibri" w:cs="Calibri"/>
          <w:b/>
          <w:bCs/>
          <w:color w:val="EE0000"/>
          <w:rPrChange w:id="600" w:author="Brittany Torres" w:date="2025-07-07T14:25:00Z" w16du:dateUtc="2025-07-07T19:25:00Z">
            <w:rPr/>
          </w:rPrChange>
        </w:rPr>
        <w:t>E8</w:t>
      </w:r>
      <w:ins w:id="601" w:author="Jeanette Work" w:date="2025-07-09T16:45:00Z" w16du:dateUtc="2025-07-09T21:45:00Z">
        <w:r w:rsidR="00AE6D96">
          <w:rPr>
            <w:rFonts w:ascii="Calibri" w:hAnsi="Calibri" w:cs="Calibri"/>
            <w:b/>
            <w:bCs/>
            <w:color w:val="EE0000"/>
          </w:rPr>
          <w:t>]}</w:t>
        </w:r>
      </w:ins>
      <w:ins w:id="602" w:author="Jeanette Work" w:date="2025-07-09T16:44:00Z" w16du:dateUtc="2025-07-09T21:44:00Z">
        <w:r w:rsidR="00531E7E">
          <w:rPr>
            <w:rFonts w:ascii="Calibri" w:hAnsi="Calibri" w:cs="Calibri"/>
            <w:b/>
            <w:bCs/>
            <w:color w:val="EE0000"/>
          </w:rPr>
          <w:t xml:space="preserve"> +</w:t>
        </w:r>
      </w:ins>
      <w:ins w:id="603" w:author="Jeanette Work" w:date="2025-07-25T09:57:00Z" w16du:dateUtc="2025-07-25T14:57:00Z">
        <w:r w:rsidR="00444DDF">
          <w:rPr>
            <w:rFonts w:ascii="Calibri" w:hAnsi="Calibri" w:cs="Calibri"/>
            <w:b/>
            <w:bCs/>
            <w:color w:val="EE0000"/>
          </w:rPr>
          <w:t>63</w:t>
        </w:r>
      </w:ins>
      <w:ins w:id="604" w:author="Jeanette Work" w:date="2025-07-09T16:44:00Z" w16du:dateUtc="2025-07-09T21:44:00Z">
        <w:r w:rsidR="00531E7E">
          <w:rPr>
            <w:rFonts w:ascii="Calibri" w:hAnsi="Calibri" w:cs="Calibri"/>
            <w:b/>
            <w:bCs/>
            <w:color w:val="EE0000"/>
          </w:rPr>
          <w:t xml:space="preserve"> Days</w:t>
        </w:r>
      </w:ins>
      <w:ins w:id="605" w:author="Brittany Torres" w:date="2025-07-07T14:24:00Z" w16du:dateUtc="2025-07-07T19:24:00Z">
        <w:r w:rsidR="008F7441" w:rsidRPr="009268AC">
          <w:rPr>
            <w:rFonts w:ascii="Calibri" w:hAnsi="Calibri" w:cs="Calibri"/>
            <w:b/>
            <w:bCs/>
            <w:color w:val="EE0000"/>
            <w:rPrChange w:id="606" w:author="Brittany Torres" w:date="2025-07-07T14:25:00Z" w16du:dateUtc="2025-07-07T19:25:00Z">
              <w:rPr/>
            </w:rPrChange>
          </w:rPr>
          <w:t>]}</w:t>
        </w:r>
      </w:ins>
      <w:ins w:id="607" w:author="Brittany Torres" w:date="2025-07-07T14:35:00Z" w16du:dateUtc="2025-07-07T19:35:00Z">
        <w:r w:rsidR="000B0343">
          <w:rPr>
            <w:rFonts w:ascii="Calibri" w:hAnsi="Calibri" w:cs="Calibri"/>
            <w:b/>
            <w:bCs/>
            <w:color w:val="EE0000"/>
          </w:rPr>
          <w:t xml:space="preserve"> </w:t>
        </w:r>
        <w:r w:rsidR="000B0343" w:rsidRPr="000B0343">
          <w:rPr>
            <w:rFonts w:ascii="Calibri" w:hAnsi="Calibri" w:cs="Calibri"/>
            <w:color w:val="EE0000"/>
            <w:rPrChange w:id="608" w:author="Brittany Torres" w:date="2025-07-07T14:35:00Z" w16du:dateUtc="2025-07-07T19:35:00Z">
              <w:rPr>
                <w:rFonts w:ascii="Calibri" w:hAnsi="Calibri" w:cs="Calibri"/>
                <w:b/>
                <w:bCs/>
                <w:color w:val="EE0000"/>
              </w:rPr>
            </w:rPrChange>
          </w:rPr>
          <w:t>(Today</w:t>
        </w:r>
      </w:ins>
      <w:ins w:id="609" w:author="Jeanette Work" w:date="2025-07-09T16:44:00Z" w16du:dateUtc="2025-07-09T21:44:00Z">
        <w:r w:rsidR="00AE6D96">
          <w:rPr>
            <w:rFonts w:ascii="Calibri" w:hAnsi="Calibri" w:cs="Calibri"/>
            <w:color w:val="EE0000"/>
          </w:rPr>
          <w:t>’s Date</w:t>
        </w:r>
      </w:ins>
      <w:ins w:id="610" w:author="Jeanette Work" w:date="2025-07-09T16:45:00Z" w16du:dateUtc="2025-07-09T21:45:00Z">
        <w:r w:rsidR="00AE6D96">
          <w:rPr>
            <w:rFonts w:ascii="Calibri" w:hAnsi="Calibri" w:cs="Calibri"/>
            <w:color w:val="EE0000"/>
          </w:rPr>
          <w:t xml:space="preserve"> +</w:t>
        </w:r>
      </w:ins>
      <w:ins w:id="611" w:author="Jeanette Work" w:date="2025-07-11T14:36:00Z" w16du:dateUtc="2025-07-11T19:36:00Z">
        <w:r w:rsidR="004F16BE">
          <w:rPr>
            <w:rFonts w:ascii="Calibri" w:hAnsi="Calibri" w:cs="Calibri"/>
            <w:color w:val="EE0000"/>
          </w:rPr>
          <w:t>6</w:t>
        </w:r>
      </w:ins>
      <w:ins w:id="612" w:author="Jeanette Work" w:date="2025-07-25T09:57:00Z" w16du:dateUtc="2025-07-25T14:57:00Z">
        <w:r w:rsidR="00444DDF">
          <w:rPr>
            <w:rFonts w:ascii="Calibri" w:hAnsi="Calibri" w:cs="Calibri"/>
            <w:color w:val="EE0000"/>
          </w:rPr>
          <w:t>3</w:t>
        </w:r>
      </w:ins>
      <w:ins w:id="613" w:author="Jeanette Work" w:date="2025-07-09T16:45:00Z" w16du:dateUtc="2025-07-09T21:45:00Z">
        <w:r w:rsidR="00AE6D96">
          <w:rPr>
            <w:rFonts w:ascii="Calibri" w:hAnsi="Calibri" w:cs="Calibri"/>
            <w:color w:val="EE0000"/>
          </w:rPr>
          <w:t xml:space="preserve"> Days)</w:t>
        </w:r>
      </w:ins>
      <w:ins w:id="614" w:author="Brittany Torres" w:date="2025-07-07T14:35:00Z" w16du:dateUtc="2025-07-07T19:35:00Z">
        <w:del w:id="615" w:author="Jeanette Work" w:date="2025-07-09T16:45:00Z" w16du:dateUtc="2025-07-09T21:45:00Z">
          <w:r w:rsidR="000B0343" w:rsidRPr="000B0343" w:rsidDel="00AE6D96">
            <w:rPr>
              <w:rFonts w:ascii="Calibri" w:hAnsi="Calibri" w:cs="Calibri"/>
              <w:color w:val="EE0000"/>
              <w:rPrChange w:id="616" w:author="Brittany Torres" w:date="2025-07-07T14:35:00Z" w16du:dateUtc="2025-07-07T19:35:00Z">
                <w:rPr>
                  <w:rFonts w:ascii="Calibri" w:hAnsi="Calibri" w:cs="Calibri"/>
                  <w:b/>
                  <w:bCs/>
                  <w:color w:val="EE0000"/>
                </w:rPr>
              </w:rPrChange>
            </w:rPr>
            <w:delText xml:space="preserve"> Plus 30 Days)</w:delText>
          </w:r>
        </w:del>
      </w:ins>
      <w:del w:id="617" w:author="Brittany Torres" w:date="2025-07-07T14:24:00Z" w16du:dateUtc="2025-07-07T19:24:00Z">
        <w:r w:rsidRPr="000B0343" w:rsidDel="008F7441">
          <w:rPr>
            <w:rFonts w:ascii="Calibri" w:hAnsi="Calibri" w:cs="Calibri"/>
            <w:color w:val="EE0000"/>
            <w:rPrChange w:id="618" w:author="Brittany Torres" w:date="2025-07-07T14:35:00Z" w16du:dateUtc="2025-07-07T19:35:00Z">
              <w:rPr/>
            </w:rPrChange>
          </w:rPr>
          <w:delText>#</w:delText>
        </w:r>
      </w:del>
      <w:r w:rsidRPr="000B0343">
        <w:rPr>
          <w:rFonts w:ascii="Calibri" w:hAnsi="Calibri" w:cs="Calibri"/>
          <w:color w:val="EE0000"/>
          <w:rPrChange w:id="619" w:author="Brittany Torres" w:date="2025-07-07T14:35:00Z" w16du:dateUtc="2025-07-07T19:35:00Z">
            <w:rPr/>
          </w:rPrChange>
        </w:rPr>
        <w:t xml:space="preserve"> </w:t>
      </w:r>
      <w:commentRangeEnd w:id="589"/>
      <w:r w:rsidR="00AE6D96">
        <w:rPr>
          <w:rStyle w:val="CommentReference"/>
          <w:kern w:val="0"/>
          <w14:ligatures w14:val="none"/>
        </w:rPr>
        <w:commentReference w:id="589"/>
      </w:r>
      <w:commentRangeEnd w:id="590"/>
      <w:r w:rsidR="00DF77AD">
        <w:rPr>
          <w:rStyle w:val="CommentReference"/>
          <w:kern w:val="0"/>
          <w14:ligatures w14:val="none"/>
        </w:rPr>
        <w:commentReference w:id="590"/>
      </w:r>
      <w:r w:rsidRPr="000B0343">
        <w:rPr>
          <w:rFonts w:ascii="Calibri" w:hAnsi="Calibri" w:cs="Calibri"/>
          <w:rPrChange w:id="620" w:author="Brittany Torres" w:date="2025-07-07T14:35:00Z" w16du:dateUtc="2025-07-07T19:35:00Z">
            <w:rPr/>
          </w:rPrChange>
        </w:rPr>
        <w:t>by</w:t>
      </w:r>
      <w:r w:rsidRPr="009268AC">
        <w:rPr>
          <w:rFonts w:ascii="Calibri" w:hAnsi="Calibri" w:cs="Calibri"/>
          <w:rPrChange w:id="621" w:author="Brittany Torres" w:date="2025-07-07T14:25:00Z" w16du:dateUtc="2025-07-07T19:25:00Z">
            <w:rPr/>
          </w:rPrChange>
        </w:rPr>
        <w:t xml:space="preserve"> tendering </w:t>
      </w:r>
      <w:del w:id="622" w:author="Brittany Torres" w:date="2025-07-07T14:20:00Z" w16du:dateUtc="2025-07-07T19:20:00Z">
        <w:r w:rsidRPr="009268AC" w:rsidDel="008F7441">
          <w:rPr>
            <w:rFonts w:ascii="Calibri" w:hAnsi="Calibri" w:cs="Calibri"/>
            <w:rPrChange w:id="623" w:author="Brittany Torres" w:date="2025-07-07T14:25:00Z" w16du:dateUtc="2025-07-07T19:25:00Z">
              <w:rPr/>
            </w:rPrChange>
          </w:rPr>
          <w:delText xml:space="preserve">    </w:delText>
        </w:r>
      </w:del>
    </w:p>
    <w:p w14:paraId="732FA9D3" w14:textId="058D6AD3" w:rsidR="000F7B97" w:rsidRPr="009268AC" w:rsidRDefault="000F7B97" w:rsidP="000F7B97">
      <w:pPr>
        <w:rPr>
          <w:rFonts w:ascii="Calibri" w:hAnsi="Calibri" w:cs="Calibri"/>
          <w:rPrChange w:id="624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625" w:author="Brittany Torres" w:date="2025-07-07T14:25:00Z" w16du:dateUtc="2025-07-07T19:25:00Z">
            <w:rPr/>
          </w:rPrChange>
        </w:rPr>
        <w:t xml:space="preserve">payment in the amount of </w:t>
      </w:r>
      <w:proofErr w:type="gramStart"/>
      <w:ins w:id="626" w:author="Brittany Torres" w:date="2025-07-07T14:29:00Z" w16du:dateUtc="2025-07-07T19:29:00Z">
        <w:r w:rsidR="008B7330" w:rsidRPr="00541FB9">
          <w:rPr>
            <w:rFonts w:ascii="Calibri" w:hAnsi="Calibri" w:cs="Calibri"/>
          </w:rPr>
          <w:t>$</w:t>
        </w:r>
        <w:r w:rsidR="008B7330" w:rsidRPr="00541FB9">
          <w:rPr>
            <w:rFonts w:ascii="Calibri" w:hAnsi="Calibri" w:cs="Calibri"/>
            <w:b/>
            <w:bCs/>
            <w:color w:val="EE0000"/>
          </w:rPr>
          <w:t>{[C001E6]}</w:t>
        </w:r>
        <w:proofErr w:type="gramEnd"/>
        <w:r w:rsidR="008B7330" w:rsidRPr="00541FB9">
          <w:rPr>
            <w:rFonts w:ascii="Calibri" w:hAnsi="Calibri" w:cs="Calibri"/>
          </w:rPr>
          <w:t xml:space="preserve">.  </w:t>
        </w:r>
        <w:r w:rsidR="008B7330" w:rsidRPr="00541FB9">
          <w:rPr>
            <w:rFonts w:ascii="Calibri" w:hAnsi="Calibri" w:cs="Calibri"/>
            <w:color w:val="EE0000"/>
          </w:rPr>
          <w:t xml:space="preserve"> </w:t>
        </w:r>
        <w:r w:rsidR="008B7330" w:rsidRPr="00541FB9">
          <w:rPr>
            <w:rFonts w:ascii="Calibri" w:hAnsi="Calibri" w:cs="Calibri"/>
          </w:rPr>
          <w:t xml:space="preserve">                                                   </w:t>
        </w:r>
      </w:ins>
      <w:del w:id="627" w:author="Brittany Torres" w:date="2025-07-07T14:29:00Z" w16du:dateUtc="2025-07-07T19:29:00Z">
        <w:r w:rsidRPr="009268AC" w:rsidDel="008B7330">
          <w:rPr>
            <w:rFonts w:ascii="Calibri" w:hAnsi="Calibri" w:cs="Calibri"/>
            <w:rPrChange w:id="628" w:author="Brittany Torres" w:date="2025-07-07T14:25:00Z" w16du:dateUtc="2025-07-07T19:25:00Z">
              <w:rPr/>
            </w:rPrChange>
          </w:rPr>
          <w:delText xml:space="preserve">$#C001E2#.                                 </w:delText>
        </w:r>
      </w:del>
    </w:p>
    <w:p w14:paraId="06930715" w14:textId="77777777" w:rsidR="000F7B97" w:rsidRPr="009268AC" w:rsidRDefault="000F7B97" w:rsidP="000F7B97">
      <w:pPr>
        <w:rPr>
          <w:rFonts w:ascii="Calibri" w:hAnsi="Calibri" w:cs="Calibri"/>
          <w:rPrChange w:id="629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630" w:author="Brittany Torres" w:date="2025-07-07T14:25:00Z" w16du:dateUtc="2025-07-07T19:25:00Z">
            <w:rPr/>
          </w:rPrChange>
        </w:rPr>
        <w:t xml:space="preserve">                                                                    </w:t>
      </w:r>
    </w:p>
    <w:p w14:paraId="518354D2" w14:textId="265750E6" w:rsidR="000F7B97" w:rsidRPr="009268AC" w:rsidDel="008F7441" w:rsidRDefault="000F7B97" w:rsidP="000F7B97">
      <w:pPr>
        <w:rPr>
          <w:del w:id="631" w:author="Brittany Torres" w:date="2025-07-07T14:20:00Z" w16du:dateUtc="2025-07-07T19:20:00Z"/>
          <w:rFonts w:ascii="Calibri" w:hAnsi="Calibri" w:cs="Calibri"/>
          <w:rPrChange w:id="632" w:author="Brittany Torres" w:date="2025-07-07T14:25:00Z" w16du:dateUtc="2025-07-07T19:25:00Z">
            <w:rPr>
              <w:del w:id="633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634" w:author="Brittany Torres" w:date="2025-07-07T14:25:00Z" w16du:dateUtc="2025-07-07T19:25:00Z">
            <w:rPr/>
          </w:rPrChange>
        </w:rPr>
        <w:t xml:space="preserve">4. Failure to cure the default on or before </w:t>
      </w:r>
      <w:commentRangeStart w:id="635"/>
      <w:commentRangeStart w:id="636"/>
      <w:ins w:id="637" w:author="Jeanette Work" w:date="2025-07-09T16:46:00Z" w16du:dateUtc="2025-07-09T21:46:00Z">
        <w:r w:rsidR="00780A5C" w:rsidRPr="00D90F28">
          <w:rPr>
            <w:rFonts w:ascii="Calibri" w:hAnsi="Calibri" w:cs="Calibri"/>
            <w:b/>
            <w:bCs/>
            <w:color w:val="EE0000"/>
          </w:rPr>
          <w:t>{[L0</w:t>
        </w:r>
        <w:r w:rsidR="00780A5C">
          <w:rPr>
            <w:rFonts w:ascii="Calibri" w:hAnsi="Calibri" w:cs="Calibri"/>
            <w:b/>
            <w:bCs/>
            <w:color w:val="EE0000"/>
          </w:rPr>
          <w:t>0</w:t>
        </w:r>
        <w:r w:rsidR="00780A5C" w:rsidRPr="00D90F28">
          <w:rPr>
            <w:rFonts w:ascii="Calibri" w:hAnsi="Calibri" w:cs="Calibri"/>
            <w:b/>
            <w:bCs/>
            <w:color w:val="EE0000"/>
          </w:rPr>
          <w:t>1E8</w:t>
        </w:r>
        <w:r w:rsidR="00780A5C">
          <w:rPr>
            <w:rFonts w:ascii="Calibri" w:hAnsi="Calibri" w:cs="Calibri"/>
            <w:b/>
            <w:bCs/>
            <w:color w:val="EE0000"/>
          </w:rPr>
          <w:t>]} +</w:t>
        </w:r>
      </w:ins>
      <w:ins w:id="638" w:author="Jeanette Work" w:date="2025-07-25T09:57:00Z" w16du:dateUtc="2025-07-25T14:57:00Z">
        <w:r w:rsidR="00444DDF">
          <w:rPr>
            <w:rFonts w:ascii="Calibri" w:hAnsi="Calibri" w:cs="Calibri"/>
            <w:b/>
            <w:bCs/>
            <w:color w:val="EE0000"/>
          </w:rPr>
          <w:t>63</w:t>
        </w:r>
      </w:ins>
      <w:ins w:id="639" w:author="Jeanette Work" w:date="2025-07-09T16:46:00Z" w16du:dateUtc="2025-07-09T21:46:00Z">
        <w:r w:rsidR="00780A5C">
          <w:rPr>
            <w:rFonts w:ascii="Calibri" w:hAnsi="Calibri" w:cs="Calibri"/>
            <w:b/>
            <w:bCs/>
            <w:color w:val="EE0000"/>
          </w:rPr>
          <w:t xml:space="preserve"> Days</w:t>
        </w:r>
        <w:r w:rsidR="00780A5C" w:rsidRPr="00D90F28">
          <w:rPr>
            <w:rFonts w:ascii="Calibri" w:hAnsi="Calibri" w:cs="Calibri"/>
            <w:b/>
            <w:bCs/>
            <w:color w:val="EE0000"/>
          </w:rPr>
          <w:t>]}</w:t>
        </w:r>
        <w:r w:rsidR="00780A5C">
          <w:rPr>
            <w:rFonts w:ascii="Calibri" w:hAnsi="Calibri" w:cs="Calibri"/>
            <w:b/>
            <w:bCs/>
            <w:color w:val="EE0000"/>
          </w:rPr>
          <w:t xml:space="preserve"> </w:t>
        </w:r>
        <w:r w:rsidR="00780A5C" w:rsidRPr="00D90F28">
          <w:rPr>
            <w:rFonts w:ascii="Calibri" w:hAnsi="Calibri" w:cs="Calibri"/>
            <w:color w:val="EE0000"/>
          </w:rPr>
          <w:t>(Today</w:t>
        </w:r>
        <w:r w:rsidR="00780A5C">
          <w:rPr>
            <w:rFonts w:ascii="Calibri" w:hAnsi="Calibri" w:cs="Calibri"/>
            <w:color w:val="EE0000"/>
          </w:rPr>
          <w:t>’s Date +</w:t>
        </w:r>
      </w:ins>
      <w:ins w:id="640" w:author="Jeanette Work" w:date="2025-07-11T14:36:00Z" w16du:dateUtc="2025-07-11T19:36:00Z">
        <w:r w:rsidR="004F16BE">
          <w:rPr>
            <w:rFonts w:ascii="Calibri" w:hAnsi="Calibri" w:cs="Calibri"/>
            <w:color w:val="EE0000"/>
          </w:rPr>
          <w:t>6</w:t>
        </w:r>
      </w:ins>
      <w:ins w:id="641" w:author="Jeanette Work" w:date="2025-07-25T09:57:00Z" w16du:dateUtc="2025-07-25T14:57:00Z">
        <w:r w:rsidR="00444DDF">
          <w:rPr>
            <w:rFonts w:ascii="Calibri" w:hAnsi="Calibri" w:cs="Calibri"/>
            <w:color w:val="EE0000"/>
          </w:rPr>
          <w:t>3</w:t>
        </w:r>
      </w:ins>
      <w:ins w:id="642" w:author="Jeanette Work" w:date="2025-07-09T16:46:00Z" w16du:dateUtc="2025-07-09T21:46:00Z">
        <w:r w:rsidR="00780A5C">
          <w:rPr>
            <w:rFonts w:ascii="Calibri" w:hAnsi="Calibri" w:cs="Calibri"/>
            <w:color w:val="EE0000"/>
          </w:rPr>
          <w:t xml:space="preserve"> Days)</w:t>
        </w:r>
        <w:commentRangeEnd w:id="635"/>
        <w:r w:rsidR="00780A5C">
          <w:rPr>
            <w:rStyle w:val="CommentReference"/>
            <w:kern w:val="0"/>
            <w14:ligatures w14:val="none"/>
          </w:rPr>
          <w:commentReference w:id="635"/>
        </w:r>
      </w:ins>
      <w:commentRangeEnd w:id="636"/>
      <w:ins w:id="643" w:author="Jeanette Work" w:date="2025-07-25T09:58:00Z" w16du:dateUtc="2025-07-25T14:58:00Z">
        <w:r w:rsidR="00DF77AD">
          <w:rPr>
            <w:rStyle w:val="CommentReference"/>
            <w:kern w:val="0"/>
            <w14:ligatures w14:val="none"/>
          </w:rPr>
          <w:commentReference w:id="636"/>
        </w:r>
      </w:ins>
      <w:ins w:id="644" w:author="Brittany Torres" w:date="2025-07-07T14:24:00Z" w16du:dateUtc="2025-07-07T19:24:00Z">
        <w:del w:id="645" w:author="Jeanette Work" w:date="2025-07-09T16:46:00Z" w16du:dateUtc="2025-07-09T21:46:00Z">
          <w:r w:rsidR="008F7441" w:rsidRPr="009268AC" w:rsidDel="00780A5C">
            <w:rPr>
              <w:rFonts w:ascii="Calibri" w:hAnsi="Calibri" w:cs="Calibri"/>
              <w:b/>
              <w:bCs/>
              <w:color w:val="EE0000"/>
              <w:rPrChange w:id="646" w:author="Brittany Torres" w:date="2025-07-07T14:25:00Z" w16du:dateUtc="2025-07-07T19:25:00Z">
                <w:rPr/>
              </w:rPrChange>
            </w:rPr>
            <w:delText>{[</w:delText>
          </w:r>
        </w:del>
      </w:ins>
      <w:del w:id="647" w:author="Jeanette Work" w:date="2025-07-09T16:46:00Z" w16du:dateUtc="2025-07-09T21:46:00Z">
        <w:r w:rsidRPr="009268AC" w:rsidDel="00780A5C">
          <w:rPr>
            <w:rFonts w:ascii="Calibri" w:hAnsi="Calibri" w:cs="Calibri"/>
            <w:b/>
            <w:bCs/>
            <w:color w:val="EE0000"/>
            <w:rPrChange w:id="648" w:author="Brittany Torres" w:date="2025-07-07T14:25:00Z" w16du:dateUtc="2025-07-07T19:25:00Z">
              <w:rPr/>
            </w:rPrChange>
          </w:rPr>
          <w:delText>#L011E</w:delText>
        </w:r>
      </w:del>
      <w:ins w:id="649" w:author="Brittany Torres" w:date="2025-07-07T14:35:00Z" w16du:dateUtc="2025-07-07T19:35:00Z">
        <w:del w:id="650" w:author="Jeanette Work" w:date="2025-07-09T16:46:00Z" w16du:dateUtc="2025-07-09T21:46:00Z">
          <w:r w:rsidR="000B0343" w:rsidDel="00780A5C">
            <w:rPr>
              <w:rFonts w:ascii="Calibri" w:hAnsi="Calibri" w:cs="Calibri"/>
              <w:b/>
              <w:bCs/>
              <w:color w:val="EE0000"/>
            </w:rPr>
            <w:delText>8</w:delText>
          </w:r>
        </w:del>
      </w:ins>
      <w:del w:id="651" w:author="Jeanette Work" w:date="2025-07-09T16:46:00Z" w16du:dateUtc="2025-07-09T21:46:00Z">
        <w:r w:rsidRPr="009268AC" w:rsidDel="00780A5C">
          <w:rPr>
            <w:rFonts w:ascii="Calibri" w:hAnsi="Calibri" w:cs="Calibri"/>
            <w:b/>
            <w:bCs/>
            <w:color w:val="EE0000"/>
            <w:rPrChange w:id="652" w:author="Brittany Torres" w:date="2025-07-07T14:25:00Z" w16du:dateUtc="2025-07-07T19:25:00Z">
              <w:rPr/>
            </w:rPrChange>
          </w:rPr>
          <w:delText>8</w:delText>
        </w:r>
      </w:del>
      <w:ins w:id="653" w:author="Brittany Torres" w:date="2025-07-07T14:24:00Z" w16du:dateUtc="2025-07-07T19:24:00Z">
        <w:del w:id="654" w:author="Jeanette Work" w:date="2025-07-09T16:46:00Z" w16du:dateUtc="2025-07-09T21:46:00Z">
          <w:r w:rsidR="008F7441" w:rsidRPr="009268AC" w:rsidDel="00780A5C">
            <w:rPr>
              <w:rFonts w:ascii="Calibri" w:hAnsi="Calibri" w:cs="Calibri"/>
              <w:b/>
              <w:bCs/>
              <w:color w:val="EE0000"/>
              <w:rPrChange w:id="655" w:author="Brittany Torres" w:date="2025-07-07T14:25:00Z" w16du:dateUtc="2025-07-07T19:25:00Z">
                <w:rPr/>
              </w:rPrChange>
            </w:rPr>
            <w:delText>]}</w:delText>
          </w:r>
        </w:del>
      </w:ins>
      <w:ins w:id="656" w:author="Brittany Torres" w:date="2025-07-07T14:35:00Z" w16du:dateUtc="2025-07-07T19:35:00Z">
        <w:del w:id="657" w:author="Jeanette Work" w:date="2025-07-09T16:46:00Z" w16du:dateUtc="2025-07-09T21:46:00Z">
          <w:r w:rsidR="000B0343" w:rsidDel="00780A5C">
            <w:rPr>
              <w:rFonts w:ascii="Calibri" w:hAnsi="Calibri" w:cs="Calibri"/>
              <w:b/>
              <w:bCs/>
              <w:color w:val="EE0000"/>
            </w:rPr>
            <w:delText xml:space="preserve"> </w:delText>
          </w:r>
          <w:r w:rsidR="000B0343" w:rsidRPr="00541FB9" w:rsidDel="00780A5C">
            <w:rPr>
              <w:rFonts w:ascii="Calibri" w:hAnsi="Calibri" w:cs="Calibri"/>
              <w:color w:val="EE0000"/>
            </w:rPr>
            <w:delText xml:space="preserve">(Today Plus 30 Days) </w:delText>
          </w:r>
        </w:del>
        <w:del w:id="658" w:author="Jeanette Work" w:date="2025-07-11T14:27:00Z" w16du:dateUtc="2025-07-11T19:27:00Z">
          <w:r w:rsidR="000B0343" w:rsidRPr="00541FB9" w:rsidDel="00FC708E">
            <w:rPr>
              <w:rFonts w:ascii="Calibri" w:hAnsi="Calibri" w:cs="Calibri"/>
            </w:rPr>
            <w:delText>by</w:delText>
          </w:r>
        </w:del>
        <w:r w:rsidR="000B0343" w:rsidRPr="00541FB9">
          <w:rPr>
            <w:rFonts w:ascii="Calibri" w:hAnsi="Calibri" w:cs="Calibri"/>
          </w:rPr>
          <w:t xml:space="preserve"> </w:t>
        </w:r>
      </w:ins>
      <w:del w:id="659" w:author="Brittany Torres" w:date="2025-07-07T14:24:00Z" w16du:dateUtc="2025-07-07T19:24:00Z">
        <w:r w:rsidRPr="009268AC" w:rsidDel="008F7441">
          <w:rPr>
            <w:rFonts w:ascii="Calibri" w:hAnsi="Calibri" w:cs="Calibri"/>
            <w:rPrChange w:id="660" w:author="Brittany Torres" w:date="2025-07-07T14:25:00Z" w16du:dateUtc="2025-07-07T19:25:00Z">
              <w:rPr/>
            </w:rPrChange>
          </w:rPr>
          <w:delText>#</w:delText>
        </w:r>
      </w:del>
      <w:del w:id="661" w:author="Jeanette Work" w:date="2025-07-11T14:27:00Z" w16du:dateUtc="2025-07-11T19:27:00Z">
        <w:r w:rsidRPr="009268AC" w:rsidDel="00FC708E">
          <w:rPr>
            <w:rFonts w:ascii="Calibri" w:hAnsi="Calibri" w:cs="Calibri"/>
            <w:rPrChange w:id="662" w:author="Brittany Torres" w:date="2025-07-07T14:25:00Z" w16du:dateUtc="2025-07-07T19:25:00Z">
              <w:rPr/>
            </w:rPrChange>
          </w:rPr>
          <w:delText>,</w:delText>
        </w:r>
      </w:del>
      <w:del w:id="663" w:author="Jeanette Work" w:date="2025-07-11T14:28:00Z" w16du:dateUtc="2025-07-11T19:28:00Z">
        <w:r w:rsidRPr="009268AC" w:rsidDel="00176C75">
          <w:rPr>
            <w:rFonts w:ascii="Calibri" w:hAnsi="Calibri" w:cs="Calibri"/>
            <w:rPrChange w:id="664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665" w:author="Brittany Torres" w:date="2025-07-07T14:25:00Z" w16du:dateUtc="2025-07-07T19:25:00Z">
            <w:rPr/>
          </w:rPrChange>
        </w:rPr>
        <w:t xml:space="preserve">may result </w:t>
      </w:r>
      <w:del w:id="666" w:author="Brittany Torres" w:date="2025-07-07T14:20:00Z" w16du:dateUtc="2025-07-07T19:20:00Z">
        <w:r w:rsidRPr="009268AC" w:rsidDel="008F7441">
          <w:rPr>
            <w:rFonts w:ascii="Calibri" w:hAnsi="Calibri" w:cs="Calibri"/>
            <w:rPrChange w:id="667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3659CBDD" w14:textId="02A332E1" w:rsidR="000F7B97" w:rsidRPr="009268AC" w:rsidDel="008F7441" w:rsidRDefault="000F7B97" w:rsidP="000F7B97">
      <w:pPr>
        <w:rPr>
          <w:del w:id="668" w:author="Brittany Torres" w:date="2025-07-07T14:20:00Z" w16du:dateUtc="2025-07-07T19:20:00Z"/>
          <w:rFonts w:ascii="Calibri" w:hAnsi="Calibri" w:cs="Calibri"/>
          <w:rPrChange w:id="669" w:author="Brittany Torres" w:date="2025-07-07T14:25:00Z" w16du:dateUtc="2025-07-07T19:25:00Z">
            <w:rPr>
              <w:del w:id="670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671" w:author="Brittany Torres" w:date="2025-07-07T14:25:00Z" w16du:dateUtc="2025-07-07T19:25:00Z">
            <w:rPr/>
          </w:rPrChange>
        </w:rPr>
        <w:t>in acceleration of the sums secured</w:t>
      </w:r>
      <w:ins w:id="672" w:author="Brittany Torres" w:date="2025-07-07T14:20:00Z" w16du:dateUtc="2025-07-07T19:20:00Z">
        <w:r w:rsidR="008F7441" w:rsidRPr="009268AC">
          <w:rPr>
            <w:rFonts w:ascii="Calibri" w:hAnsi="Calibri" w:cs="Calibri"/>
            <w:rPrChange w:id="673" w:author="Brittany Torres" w:date="2025-07-07T14:25:00Z" w16du:dateUtc="2025-07-07T19:25:00Z">
              <w:rPr/>
            </w:rPrChange>
          </w:rPr>
          <w:t xml:space="preserve"> </w:t>
        </w:r>
      </w:ins>
      <w:del w:id="674" w:author="Brittany Torres" w:date="2025-07-07T14:20:00Z" w16du:dateUtc="2025-07-07T19:20:00Z">
        <w:r w:rsidRPr="009268AC" w:rsidDel="008F7441">
          <w:rPr>
            <w:rFonts w:ascii="Calibri" w:hAnsi="Calibri" w:cs="Calibri"/>
            <w:rPrChange w:id="675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676" w:author="Brittany Torres" w:date="2025-07-07T14:25:00Z" w16du:dateUtc="2025-07-07T19:25:00Z">
            <w:rPr/>
          </w:rPrChange>
        </w:rPr>
        <w:t xml:space="preserve">by the Security Instrument, </w:t>
      </w:r>
      <w:del w:id="677" w:author="Brittany Torres" w:date="2025-07-07T14:20:00Z" w16du:dateUtc="2025-07-07T19:20:00Z">
        <w:r w:rsidRPr="009268AC" w:rsidDel="008F7441">
          <w:rPr>
            <w:rFonts w:ascii="Calibri" w:hAnsi="Calibri" w:cs="Calibri"/>
            <w:rPrChange w:id="678" w:author="Brittany Torres" w:date="2025-07-07T14:25:00Z" w16du:dateUtc="2025-07-07T19:25:00Z">
              <w:rPr/>
            </w:rPrChange>
          </w:rPr>
          <w:delText xml:space="preserve">    </w:delText>
        </w:r>
      </w:del>
    </w:p>
    <w:p w14:paraId="2DEEB361" w14:textId="48603F38" w:rsidR="000F7B97" w:rsidRPr="009268AC" w:rsidRDefault="000F7B97" w:rsidP="000F7B97">
      <w:pPr>
        <w:rPr>
          <w:rFonts w:ascii="Calibri" w:hAnsi="Calibri" w:cs="Calibri"/>
          <w:rPrChange w:id="679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680" w:author="Brittany Torres" w:date="2025-07-07T14:25:00Z" w16du:dateUtc="2025-07-07T19:25:00Z">
            <w:rPr/>
          </w:rPrChange>
        </w:rPr>
        <w:t>and</w:t>
      </w:r>
      <w:ins w:id="681" w:author="Jeanette Work" w:date="2025-07-11T14:28:00Z" w16du:dateUtc="2025-07-11T19:28:00Z">
        <w:r w:rsidR="000B36B0">
          <w:rPr>
            <w:rFonts w:ascii="Calibri" w:hAnsi="Calibri" w:cs="Calibri"/>
          </w:rPr>
          <w:t xml:space="preserve"> foreclosure or</w:t>
        </w:r>
      </w:ins>
      <w:r w:rsidRPr="009268AC">
        <w:rPr>
          <w:rFonts w:ascii="Calibri" w:hAnsi="Calibri" w:cs="Calibri"/>
          <w:rPrChange w:id="682" w:author="Brittany Torres" w:date="2025-07-07T14:25:00Z" w16du:dateUtc="2025-07-07T19:25:00Z">
            <w:rPr/>
          </w:rPrChange>
        </w:rPr>
        <w:t xml:space="preserve"> sale of the Property.       </w:t>
      </w:r>
    </w:p>
    <w:p w14:paraId="39645EC4" w14:textId="77777777" w:rsidR="000F7B97" w:rsidRPr="009268AC" w:rsidRDefault="000F7B97" w:rsidP="000F7B97">
      <w:pPr>
        <w:rPr>
          <w:rFonts w:ascii="Calibri" w:hAnsi="Calibri" w:cs="Calibri"/>
          <w:rPrChange w:id="683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684" w:author="Brittany Torres" w:date="2025-07-07T14:25:00Z" w16du:dateUtc="2025-07-07T19:25:00Z">
            <w:rPr/>
          </w:rPrChange>
        </w:rPr>
        <w:t xml:space="preserve">                                                                    </w:t>
      </w:r>
    </w:p>
    <w:p w14:paraId="5A944677" w14:textId="77777777" w:rsidR="000F7B97" w:rsidRPr="009268AC" w:rsidDel="008F7441" w:rsidRDefault="000F7B97" w:rsidP="000F7B97">
      <w:pPr>
        <w:rPr>
          <w:del w:id="685" w:author="Brittany Torres" w:date="2025-07-07T14:20:00Z" w16du:dateUtc="2025-07-07T19:20:00Z"/>
          <w:rFonts w:ascii="Calibri" w:hAnsi="Calibri" w:cs="Calibri"/>
          <w:rPrChange w:id="686" w:author="Brittany Torres" w:date="2025-07-07T14:25:00Z" w16du:dateUtc="2025-07-07T19:25:00Z">
            <w:rPr>
              <w:del w:id="687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688" w:author="Brittany Torres" w:date="2025-07-07T14:25:00Z" w16du:dateUtc="2025-07-07T19:25:00Z">
            <w:rPr/>
          </w:rPrChange>
        </w:rPr>
        <w:t xml:space="preserve">5. Any payment received that is less than the cure amount may be </w:t>
      </w:r>
      <w:del w:id="689" w:author="Brittany Torres" w:date="2025-07-07T14:20:00Z" w16du:dateUtc="2025-07-07T19:20:00Z">
        <w:r w:rsidRPr="009268AC" w:rsidDel="008F7441">
          <w:rPr>
            <w:rFonts w:ascii="Calibri" w:hAnsi="Calibri" w:cs="Calibri"/>
            <w:rPrChange w:id="690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05602517" w14:textId="77777777" w:rsidR="000F7B97" w:rsidRPr="009268AC" w:rsidDel="008F7441" w:rsidRDefault="000F7B97" w:rsidP="000F7B97">
      <w:pPr>
        <w:rPr>
          <w:del w:id="691" w:author="Brittany Torres" w:date="2025-07-07T14:20:00Z" w16du:dateUtc="2025-07-07T19:20:00Z"/>
          <w:rFonts w:ascii="Calibri" w:hAnsi="Calibri" w:cs="Calibri"/>
          <w:rPrChange w:id="692" w:author="Brittany Torres" w:date="2025-07-07T14:25:00Z" w16du:dateUtc="2025-07-07T19:25:00Z">
            <w:rPr>
              <w:del w:id="693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694" w:author="Brittany Torres" w:date="2025-07-07T14:25:00Z" w16du:dateUtc="2025-07-07T19:25:00Z">
            <w:rPr/>
          </w:rPrChange>
        </w:rPr>
        <w:t xml:space="preserve">applied to the loan or held in suspense and is not to be construed </w:t>
      </w:r>
      <w:del w:id="695" w:author="Brittany Torres" w:date="2025-07-07T14:20:00Z" w16du:dateUtc="2025-07-07T19:20:00Z">
        <w:r w:rsidRPr="009268AC" w:rsidDel="008F7441">
          <w:rPr>
            <w:rFonts w:ascii="Calibri" w:hAnsi="Calibri" w:cs="Calibri"/>
            <w:rPrChange w:id="696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547B9F5F" w14:textId="77777777" w:rsidR="000F7B97" w:rsidRPr="009268AC" w:rsidRDefault="000F7B97" w:rsidP="000F7B97">
      <w:pPr>
        <w:rPr>
          <w:rFonts w:ascii="Calibri" w:hAnsi="Calibri" w:cs="Calibri"/>
          <w:rPrChange w:id="697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698" w:author="Brittany Torres" w:date="2025-07-07T14:25:00Z" w16du:dateUtc="2025-07-07T19:25:00Z">
            <w:rPr/>
          </w:rPrChange>
        </w:rPr>
        <w:t xml:space="preserve">as a cure to the default or a waiver of our rights.                 </w:t>
      </w:r>
    </w:p>
    <w:p w14:paraId="259DEC4F" w14:textId="77777777" w:rsidR="000F7B97" w:rsidRPr="009268AC" w:rsidRDefault="000F7B97" w:rsidP="000F7B97">
      <w:pPr>
        <w:rPr>
          <w:rFonts w:ascii="Calibri" w:hAnsi="Calibri" w:cs="Calibri"/>
          <w:rPrChange w:id="699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700" w:author="Brittany Torres" w:date="2025-07-07T14:25:00Z" w16du:dateUtc="2025-07-07T19:25:00Z">
            <w:rPr/>
          </w:rPrChange>
        </w:rPr>
        <w:t xml:space="preserve">                                                                    </w:t>
      </w:r>
    </w:p>
    <w:p w14:paraId="367F62A6" w14:textId="77777777" w:rsidR="000F7B97" w:rsidRPr="009268AC" w:rsidDel="008F7441" w:rsidRDefault="000F7B97" w:rsidP="000F7B97">
      <w:pPr>
        <w:rPr>
          <w:del w:id="701" w:author="Brittany Torres" w:date="2025-07-07T14:20:00Z" w16du:dateUtc="2025-07-07T19:20:00Z"/>
          <w:rFonts w:ascii="Calibri" w:hAnsi="Calibri" w:cs="Calibri"/>
          <w:rPrChange w:id="702" w:author="Brittany Torres" w:date="2025-07-07T14:25:00Z" w16du:dateUtc="2025-07-07T19:25:00Z">
            <w:rPr>
              <w:del w:id="703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704" w:author="Brittany Torres" w:date="2025-07-07T14:25:00Z" w16du:dateUtc="2025-07-07T19:25:00Z">
            <w:rPr/>
          </w:rPrChange>
        </w:rPr>
        <w:t xml:space="preserve">6.  You have the right to reinstate your loan after acceleration </w:t>
      </w:r>
      <w:del w:id="705" w:author="Brittany Torres" w:date="2025-07-07T14:20:00Z" w16du:dateUtc="2025-07-07T19:20:00Z">
        <w:r w:rsidRPr="009268AC" w:rsidDel="008F7441">
          <w:rPr>
            <w:rFonts w:ascii="Calibri" w:hAnsi="Calibri" w:cs="Calibri"/>
            <w:rPrChange w:id="706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2DDACF88" w14:textId="47924A6B" w:rsidR="000F7B97" w:rsidRPr="009268AC" w:rsidDel="008F7441" w:rsidRDefault="000F7B97" w:rsidP="00FA7125">
      <w:pPr>
        <w:rPr>
          <w:del w:id="707" w:author="Brittany Torres" w:date="2025-07-07T14:20:00Z" w16du:dateUtc="2025-07-07T19:20:00Z"/>
          <w:rFonts w:ascii="Calibri" w:hAnsi="Calibri" w:cs="Calibri"/>
          <w:rPrChange w:id="708" w:author="Brittany Torres" w:date="2025-07-07T14:25:00Z" w16du:dateUtc="2025-07-07T19:25:00Z">
            <w:rPr>
              <w:del w:id="709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710" w:author="Brittany Torres" w:date="2025-07-07T14:25:00Z" w16du:dateUtc="2025-07-07T19:25:00Z">
            <w:rPr/>
          </w:rPrChange>
        </w:rPr>
        <w:t>and the right to</w:t>
      </w:r>
      <w:r w:rsidR="00FA7125" w:rsidRPr="009268AC">
        <w:rPr>
          <w:rFonts w:ascii="Calibri" w:hAnsi="Calibri" w:cs="Calibri"/>
          <w:rPrChange w:id="711" w:author="Brittany Torres" w:date="2025-07-07T14:25:00Z" w16du:dateUtc="2025-07-07T19:25:00Z">
            <w:rPr/>
          </w:rPrChange>
        </w:rPr>
        <w:t xml:space="preserve"> </w:t>
      </w:r>
      <w:ins w:id="712" w:author="Jeanette Work" w:date="2025-07-11T14:29:00Z" w16du:dateUtc="2025-07-11T19:29:00Z">
        <w:r w:rsidR="007D02C1">
          <w:rPr>
            <w:rFonts w:ascii="Calibri" w:hAnsi="Calibri" w:cs="Calibri"/>
          </w:rPr>
          <w:t xml:space="preserve">deny in the foreclosure proceeding the </w:t>
        </w:r>
      </w:ins>
      <w:del w:id="713" w:author="Jeanette Work" w:date="2025-07-11T14:29:00Z" w16du:dateUtc="2025-07-11T19:29:00Z">
        <w:r w:rsidR="00FA7125" w:rsidRPr="009268AC" w:rsidDel="007D02C1">
          <w:rPr>
            <w:rFonts w:ascii="Calibri" w:hAnsi="Calibri" w:cs="Calibri"/>
            <w:rPrChange w:id="714" w:author="Brittany Torres" w:date="2025-07-07T14:25:00Z" w16du:dateUtc="2025-07-07T19:25:00Z">
              <w:rPr/>
            </w:rPrChange>
          </w:rPr>
          <w:delText xml:space="preserve">bring </w:delText>
        </w:r>
        <w:r w:rsidR="00E16924" w:rsidRPr="009268AC" w:rsidDel="007D02C1">
          <w:rPr>
            <w:rFonts w:ascii="Calibri" w:hAnsi="Calibri" w:cs="Calibri"/>
            <w:rPrChange w:id="715" w:author="Brittany Torres" w:date="2025-07-07T14:25:00Z" w16du:dateUtc="2025-07-07T19:25:00Z">
              <w:rPr/>
            </w:rPrChange>
          </w:rPr>
          <w:delText xml:space="preserve">a court action to deny the </w:delText>
        </w:r>
      </w:del>
      <w:r w:rsidR="00E16924" w:rsidRPr="009268AC">
        <w:rPr>
          <w:rFonts w:ascii="Calibri" w:hAnsi="Calibri" w:cs="Calibri"/>
          <w:rPrChange w:id="716" w:author="Brittany Torres" w:date="2025-07-07T14:25:00Z" w16du:dateUtc="2025-07-07T19:25:00Z">
            <w:rPr/>
          </w:rPrChange>
        </w:rPr>
        <w:t>existence of a Default or to assert any other defense to acceleration and sale.</w:t>
      </w:r>
      <w:r w:rsidRPr="009268AC">
        <w:rPr>
          <w:rFonts w:ascii="Calibri" w:hAnsi="Calibri" w:cs="Calibri"/>
          <w:rPrChange w:id="717" w:author="Brittany Torres" w:date="2025-07-07T14:25:00Z" w16du:dateUtc="2025-07-07T19:25:00Z">
            <w:rPr/>
          </w:rPrChange>
        </w:rPr>
        <w:t xml:space="preserve"> In addition,</w:t>
      </w:r>
      <w:ins w:id="718" w:author="Brittany Torres" w:date="2025-07-07T14:20:00Z" w16du:dateUtc="2025-07-07T19:20:00Z">
        <w:r w:rsidR="008F7441" w:rsidRPr="009268AC">
          <w:rPr>
            <w:rFonts w:ascii="Calibri" w:hAnsi="Calibri" w:cs="Calibri"/>
            <w:rPrChange w:id="719" w:author="Brittany Torres" w:date="2025-07-07T14:25:00Z" w16du:dateUtc="2025-07-07T19:25:00Z">
              <w:rPr/>
            </w:rPrChange>
          </w:rPr>
          <w:t xml:space="preserve"> </w:t>
        </w:r>
      </w:ins>
      <w:del w:id="720" w:author="Brittany Torres" w:date="2025-07-07T14:20:00Z" w16du:dateUtc="2025-07-07T19:20:00Z">
        <w:r w:rsidRPr="009268AC" w:rsidDel="008F7441">
          <w:rPr>
            <w:rFonts w:ascii="Calibri" w:hAnsi="Calibri" w:cs="Calibri"/>
            <w:rPrChange w:id="721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722" w:author="Brittany Torres" w:date="2025-07-07T14:25:00Z" w16du:dateUtc="2025-07-07T19:25:00Z">
            <w:rPr/>
          </w:rPrChange>
        </w:rPr>
        <w:t xml:space="preserve">you may have other rights provided for by </w:t>
      </w:r>
    </w:p>
    <w:p w14:paraId="1B10CE5A" w14:textId="3E5864A8" w:rsidR="000F7B97" w:rsidRPr="009268AC" w:rsidRDefault="000F7B97" w:rsidP="000F7B97">
      <w:pPr>
        <w:rPr>
          <w:rFonts w:ascii="Calibri" w:hAnsi="Calibri" w:cs="Calibri"/>
          <w:rPrChange w:id="723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724" w:author="Brittany Torres" w:date="2025-07-07T14:25:00Z" w16du:dateUtc="2025-07-07T19:25:00Z">
            <w:rPr/>
          </w:rPrChange>
        </w:rPr>
        <w:t xml:space="preserve">State or Federal Law, or by the contract documents.                 </w:t>
      </w:r>
    </w:p>
    <w:p w14:paraId="0FFA32DF" w14:textId="77777777" w:rsidR="000F7B97" w:rsidRPr="009268AC" w:rsidRDefault="000F7B97" w:rsidP="000F7B97">
      <w:pPr>
        <w:rPr>
          <w:rFonts w:ascii="Calibri" w:hAnsi="Calibri" w:cs="Calibri"/>
          <w:rPrChange w:id="725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726" w:author="Brittany Torres" w:date="2025-07-07T14:25:00Z" w16du:dateUtc="2025-07-07T19:25:00Z">
            <w:rPr/>
          </w:rPrChange>
        </w:rPr>
        <w:t xml:space="preserve">                                                                       </w:t>
      </w:r>
    </w:p>
    <w:p w14:paraId="0C7E572D" w14:textId="0D161011" w:rsidR="000F7B97" w:rsidRPr="009268AC" w:rsidDel="008F7441" w:rsidRDefault="000F7B97" w:rsidP="000F7B97">
      <w:pPr>
        <w:rPr>
          <w:del w:id="727" w:author="Brittany Torres" w:date="2025-07-07T14:20:00Z" w16du:dateUtc="2025-07-07T19:20:00Z"/>
          <w:rFonts w:ascii="Calibri" w:hAnsi="Calibri" w:cs="Calibri"/>
          <w:rPrChange w:id="728" w:author="Brittany Torres" w:date="2025-07-07T14:25:00Z" w16du:dateUtc="2025-07-07T19:25:00Z">
            <w:rPr>
              <w:del w:id="729" w:author="Brittany Torres" w:date="2025-07-07T14:20:00Z" w16du:dateUtc="2025-07-07T19:20:00Z"/>
            </w:rPr>
          </w:rPrChange>
        </w:rPr>
      </w:pPr>
      <w:r w:rsidRPr="009268AC">
        <w:rPr>
          <w:rFonts w:ascii="Calibri" w:hAnsi="Calibri" w:cs="Calibri"/>
          <w:rPrChange w:id="730" w:author="Brittany Torres" w:date="2025-07-07T14:25:00Z" w16du:dateUtc="2025-07-07T19:25:00Z">
            <w:rPr/>
          </w:rPrChange>
        </w:rPr>
        <w:t xml:space="preserve">7. If the default is not cured on or before </w:t>
      </w:r>
      <w:commentRangeStart w:id="731"/>
      <w:commentRangeStart w:id="732"/>
      <w:ins w:id="733" w:author="Jeanette Work" w:date="2025-07-09T16:47:00Z" w16du:dateUtc="2025-07-09T21:47:00Z">
        <w:r w:rsidR="00780A5C" w:rsidRPr="00D90F28">
          <w:rPr>
            <w:rFonts w:ascii="Calibri" w:hAnsi="Calibri" w:cs="Calibri"/>
            <w:b/>
            <w:bCs/>
            <w:color w:val="EE0000"/>
          </w:rPr>
          <w:t>{[L0</w:t>
        </w:r>
        <w:r w:rsidR="00780A5C">
          <w:rPr>
            <w:rFonts w:ascii="Calibri" w:hAnsi="Calibri" w:cs="Calibri"/>
            <w:b/>
            <w:bCs/>
            <w:color w:val="EE0000"/>
          </w:rPr>
          <w:t>0</w:t>
        </w:r>
        <w:r w:rsidR="00780A5C" w:rsidRPr="00D90F28">
          <w:rPr>
            <w:rFonts w:ascii="Calibri" w:hAnsi="Calibri" w:cs="Calibri"/>
            <w:b/>
            <w:bCs/>
            <w:color w:val="EE0000"/>
          </w:rPr>
          <w:t>1E8</w:t>
        </w:r>
        <w:r w:rsidR="00780A5C">
          <w:rPr>
            <w:rFonts w:ascii="Calibri" w:hAnsi="Calibri" w:cs="Calibri"/>
            <w:b/>
            <w:bCs/>
            <w:color w:val="EE0000"/>
          </w:rPr>
          <w:t>]} +</w:t>
        </w:r>
      </w:ins>
      <w:ins w:id="734" w:author="Jeanette Work" w:date="2025-07-25T09:57:00Z" w16du:dateUtc="2025-07-25T14:57:00Z">
        <w:r w:rsidR="00444DDF">
          <w:rPr>
            <w:rFonts w:ascii="Calibri" w:hAnsi="Calibri" w:cs="Calibri"/>
            <w:b/>
            <w:bCs/>
            <w:color w:val="EE0000"/>
          </w:rPr>
          <w:t>63</w:t>
        </w:r>
      </w:ins>
      <w:ins w:id="735" w:author="Jeanette Work" w:date="2025-07-09T16:47:00Z" w16du:dateUtc="2025-07-09T21:47:00Z">
        <w:r w:rsidR="00780A5C">
          <w:rPr>
            <w:rFonts w:ascii="Calibri" w:hAnsi="Calibri" w:cs="Calibri"/>
            <w:b/>
            <w:bCs/>
            <w:color w:val="EE0000"/>
          </w:rPr>
          <w:t xml:space="preserve"> Days</w:t>
        </w:r>
        <w:r w:rsidR="00780A5C" w:rsidRPr="00D90F28">
          <w:rPr>
            <w:rFonts w:ascii="Calibri" w:hAnsi="Calibri" w:cs="Calibri"/>
            <w:b/>
            <w:bCs/>
            <w:color w:val="EE0000"/>
          </w:rPr>
          <w:t>]}</w:t>
        </w:r>
        <w:r w:rsidR="00780A5C">
          <w:rPr>
            <w:rFonts w:ascii="Calibri" w:hAnsi="Calibri" w:cs="Calibri"/>
            <w:b/>
            <w:bCs/>
            <w:color w:val="EE0000"/>
          </w:rPr>
          <w:t xml:space="preserve"> </w:t>
        </w:r>
        <w:r w:rsidR="00780A5C" w:rsidRPr="00D90F28">
          <w:rPr>
            <w:rFonts w:ascii="Calibri" w:hAnsi="Calibri" w:cs="Calibri"/>
            <w:color w:val="EE0000"/>
          </w:rPr>
          <w:t>(Today</w:t>
        </w:r>
        <w:r w:rsidR="00780A5C">
          <w:rPr>
            <w:rFonts w:ascii="Calibri" w:hAnsi="Calibri" w:cs="Calibri"/>
            <w:color w:val="EE0000"/>
          </w:rPr>
          <w:t>’s Date +</w:t>
        </w:r>
      </w:ins>
      <w:ins w:id="736" w:author="Jeanette Work" w:date="2025-07-11T14:36:00Z" w16du:dateUtc="2025-07-11T19:36:00Z">
        <w:r w:rsidR="004F16BE">
          <w:rPr>
            <w:rFonts w:ascii="Calibri" w:hAnsi="Calibri" w:cs="Calibri"/>
            <w:color w:val="EE0000"/>
          </w:rPr>
          <w:t>6</w:t>
        </w:r>
      </w:ins>
      <w:ins w:id="737" w:author="Jeanette Work" w:date="2025-07-25T09:58:00Z" w16du:dateUtc="2025-07-25T14:58:00Z">
        <w:r w:rsidR="00444DDF">
          <w:rPr>
            <w:rFonts w:ascii="Calibri" w:hAnsi="Calibri" w:cs="Calibri"/>
            <w:color w:val="EE0000"/>
          </w:rPr>
          <w:t>3</w:t>
        </w:r>
      </w:ins>
      <w:ins w:id="738" w:author="Jeanette Work" w:date="2025-07-09T16:47:00Z" w16du:dateUtc="2025-07-09T21:47:00Z">
        <w:r w:rsidR="00780A5C">
          <w:rPr>
            <w:rFonts w:ascii="Calibri" w:hAnsi="Calibri" w:cs="Calibri"/>
            <w:color w:val="EE0000"/>
          </w:rPr>
          <w:t xml:space="preserve"> Days)</w:t>
        </w:r>
        <w:r w:rsidR="00780A5C" w:rsidRPr="00D90F28">
          <w:rPr>
            <w:rFonts w:ascii="Calibri" w:hAnsi="Calibri" w:cs="Calibri"/>
            <w:color w:val="EE0000"/>
          </w:rPr>
          <w:t xml:space="preserve"> </w:t>
        </w:r>
        <w:commentRangeEnd w:id="731"/>
        <w:r w:rsidR="00780A5C">
          <w:rPr>
            <w:rStyle w:val="CommentReference"/>
            <w:kern w:val="0"/>
            <w14:ligatures w14:val="none"/>
          </w:rPr>
          <w:commentReference w:id="731"/>
        </w:r>
      </w:ins>
      <w:commentRangeEnd w:id="732"/>
      <w:ins w:id="739" w:author="Jeanette Work" w:date="2025-07-25T09:59:00Z" w16du:dateUtc="2025-07-25T14:59:00Z">
        <w:r w:rsidR="00DF77AD">
          <w:rPr>
            <w:rStyle w:val="CommentReference"/>
            <w:kern w:val="0"/>
            <w14:ligatures w14:val="none"/>
          </w:rPr>
          <w:commentReference w:id="732"/>
        </w:r>
      </w:ins>
      <w:ins w:id="740" w:author="Brittany Torres" w:date="2025-07-07T14:28:00Z" w16du:dateUtc="2025-07-07T19:28:00Z">
        <w:del w:id="741" w:author="Jeanette Work" w:date="2025-07-09T16:47:00Z" w16du:dateUtc="2025-07-09T21:47:00Z">
          <w:r w:rsidR="009268AC" w:rsidRPr="00541FB9" w:rsidDel="00780A5C">
            <w:rPr>
              <w:rFonts w:ascii="Calibri" w:hAnsi="Calibri" w:cs="Calibri"/>
              <w:b/>
              <w:bCs/>
              <w:color w:val="EE0000"/>
            </w:rPr>
            <w:delText>{[L011E</w:delText>
          </w:r>
        </w:del>
      </w:ins>
      <w:ins w:id="742" w:author="Brittany Torres" w:date="2025-07-07T14:35:00Z" w16du:dateUtc="2025-07-07T19:35:00Z">
        <w:del w:id="743" w:author="Jeanette Work" w:date="2025-07-09T16:47:00Z" w16du:dateUtc="2025-07-09T21:47:00Z">
          <w:r w:rsidR="000B0343" w:rsidDel="00780A5C">
            <w:rPr>
              <w:rFonts w:ascii="Calibri" w:hAnsi="Calibri" w:cs="Calibri"/>
              <w:b/>
              <w:bCs/>
              <w:color w:val="EE0000"/>
            </w:rPr>
            <w:delText>8</w:delText>
          </w:r>
        </w:del>
      </w:ins>
      <w:ins w:id="744" w:author="Brittany Torres" w:date="2025-07-07T14:28:00Z" w16du:dateUtc="2025-07-07T19:28:00Z">
        <w:del w:id="745" w:author="Jeanette Work" w:date="2025-07-09T16:47:00Z" w16du:dateUtc="2025-07-09T21:47:00Z">
          <w:r w:rsidR="009268AC" w:rsidRPr="00541FB9" w:rsidDel="00780A5C">
            <w:rPr>
              <w:rFonts w:ascii="Calibri" w:hAnsi="Calibri" w:cs="Calibri"/>
              <w:b/>
              <w:bCs/>
              <w:color w:val="EE0000"/>
            </w:rPr>
            <w:delText>]}</w:delText>
          </w:r>
        </w:del>
      </w:ins>
      <w:ins w:id="746" w:author="Brittany Torres" w:date="2025-07-07T14:35:00Z" w16du:dateUtc="2025-07-07T19:35:00Z">
        <w:del w:id="747" w:author="Jeanette Work" w:date="2025-07-09T16:47:00Z" w16du:dateUtc="2025-07-09T21:47:00Z">
          <w:r w:rsidR="000B0343" w:rsidDel="00780A5C">
            <w:rPr>
              <w:rFonts w:ascii="Calibri" w:hAnsi="Calibri" w:cs="Calibri"/>
              <w:b/>
              <w:bCs/>
              <w:color w:val="EE0000"/>
            </w:rPr>
            <w:delText xml:space="preserve"> </w:delText>
          </w:r>
          <w:r w:rsidR="000B0343" w:rsidRPr="00541FB9" w:rsidDel="00780A5C">
            <w:rPr>
              <w:rFonts w:ascii="Calibri" w:hAnsi="Calibri" w:cs="Calibri"/>
              <w:color w:val="EE0000"/>
            </w:rPr>
            <w:delText>(Today Plus 30 Days)</w:delText>
          </w:r>
        </w:del>
        <w:r w:rsidR="000B0343" w:rsidRPr="00541FB9">
          <w:rPr>
            <w:rFonts w:ascii="Calibri" w:hAnsi="Calibri" w:cs="Calibri"/>
            <w:color w:val="EE0000"/>
          </w:rPr>
          <w:t xml:space="preserve"> </w:t>
        </w:r>
        <w:r w:rsidR="000B0343" w:rsidRPr="00541FB9">
          <w:rPr>
            <w:rFonts w:ascii="Calibri" w:hAnsi="Calibri" w:cs="Calibri"/>
          </w:rPr>
          <w:t>by</w:t>
        </w:r>
      </w:ins>
      <w:ins w:id="748" w:author="Brittany Torres" w:date="2025-07-07T14:28:00Z" w16du:dateUtc="2025-07-07T19:28:00Z">
        <w:r w:rsidR="009268AC" w:rsidRPr="00541FB9">
          <w:rPr>
            <w:rFonts w:ascii="Calibri" w:hAnsi="Calibri" w:cs="Calibri"/>
            <w:color w:val="EE0000"/>
          </w:rPr>
          <w:t xml:space="preserve"> </w:t>
        </w:r>
      </w:ins>
      <w:del w:id="749" w:author="Brittany Torres" w:date="2025-07-07T14:28:00Z" w16du:dateUtc="2025-07-07T19:28:00Z">
        <w:r w:rsidRPr="009268AC" w:rsidDel="009268AC">
          <w:rPr>
            <w:rFonts w:ascii="Calibri" w:hAnsi="Calibri" w:cs="Calibri"/>
            <w:rPrChange w:id="750" w:author="Brittany Torres" w:date="2025-07-07T14:25:00Z" w16du:dateUtc="2025-07-07T19:25:00Z">
              <w:rPr/>
            </w:rPrChange>
          </w:rPr>
          <w:delText>#L011E8#</w:delText>
        </w:r>
      </w:del>
      <w:r w:rsidRPr="009268AC">
        <w:rPr>
          <w:rFonts w:ascii="Calibri" w:hAnsi="Calibri" w:cs="Calibri"/>
          <w:rPrChange w:id="751" w:author="Brittany Torres" w:date="2025-07-07T14:25:00Z" w16du:dateUtc="2025-07-07T19:25:00Z">
            <w:rPr/>
          </w:rPrChange>
        </w:rPr>
        <w:t xml:space="preserve">, the Holder </w:t>
      </w:r>
      <w:del w:id="752" w:author="Brittany Torres" w:date="2025-07-07T14:20:00Z" w16du:dateUtc="2025-07-07T19:20:00Z">
        <w:r w:rsidRPr="009268AC" w:rsidDel="008F7441">
          <w:rPr>
            <w:rFonts w:ascii="Calibri" w:hAnsi="Calibri" w:cs="Calibri"/>
            <w:rPrChange w:id="753" w:author="Brittany Torres" w:date="2025-07-07T14:25:00Z" w16du:dateUtc="2025-07-07T19:25:00Z">
              <w:rPr/>
            </w:rPrChange>
          </w:rPr>
          <w:delText xml:space="preserve">      </w:delText>
        </w:r>
      </w:del>
    </w:p>
    <w:p w14:paraId="65E31BBB" w14:textId="0F057DF2" w:rsidR="000F7B97" w:rsidRPr="009268AC" w:rsidDel="008F7441" w:rsidRDefault="000F7B97" w:rsidP="000F7B97">
      <w:pPr>
        <w:rPr>
          <w:del w:id="754" w:author="Brittany Torres" w:date="2025-07-07T14:21:00Z" w16du:dateUtc="2025-07-07T19:21:00Z"/>
          <w:rFonts w:ascii="Calibri" w:hAnsi="Calibri" w:cs="Calibri"/>
          <w:rPrChange w:id="755" w:author="Brittany Torres" w:date="2025-07-07T14:25:00Z" w16du:dateUtc="2025-07-07T19:25:00Z">
            <w:rPr>
              <w:del w:id="756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757" w:author="Brittany Torres" w:date="2025-07-07T14:25:00Z" w16du:dateUtc="2025-07-07T19:25:00Z">
            <w:rPr/>
          </w:rPrChange>
        </w:rPr>
        <w:t>at its option may require immediate payment in full of all sums secured</w:t>
      </w:r>
      <w:ins w:id="758" w:author="Brittany Torres" w:date="2025-07-07T14:21:00Z" w16du:dateUtc="2025-07-07T19:21:00Z">
        <w:r w:rsidR="008F7441" w:rsidRPr="009268AC">
          <w:rPr>
            <w:rFonts w:ascii="Calibri" w:hAnsi="Calibri" w:cs="Calibri"/>
            <w:rPrChange w:id="759" w:author="Brittany Torres" w:date="2025-07-07T14:25:00Z" w16du:dateUtc="2025-07-07T19:25:00Z">
              <w:rPr/>
            </w:rPrChange>
          </w:rPr>
          <w:t xml:space="preserve"> </w:t>
        </w:r>
      </w:ins>
    </w:p>
    <w:p w14:paraId="54ABD296" w14:textId="77777777" w:rsidR="000F7B97" w:rsidRPr="009268AC" w:rsidDel="008F7441" w:rsidRDefault="000F7B97" w:rsidP="000F7B97">
      <w:pPr>
        <w:rPr>
          <w:del w:id="760" w:author="Brittany Torres" w:date="2025-07-07T14:21:00Z" w16du:dateUtc="2025-07-07T19:21:00Z"/>
          <w:rFonts w:ascii="Calibri" w:hAnsi="Calibri" w:cs="Calibri"/>
          <w:rPrChange w:id="761" w:author="Brittany Torres" w:date="2025-07-07T14:25:00Z" w16du:dateUtc="2025-07-07T19:25:00Z">
            <w:rPr>
              <w:del w:id="762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763" w:author="Brittany Torres" w:date="2025-07-07T14:25:00Z" w16du:dateUtc="2025-07-07T19:25:00Z">
            <w:rPr/>
          </w:rPrChange>
        </w:rPr>
        <w:t xml:space="preserve">by the Security Instrument without further demand and may foreclose </w:t>
      </w:r>
      <w:del w:id="764" w:author="Brittany Torres" w:date="2025-07-07T14:21:00Z" w16du:dateUtc="2025-07-07T19:21:00Z">
        <w:r w:rsidRPr="009268AC" w:rsidDel="008F7441">
          <w:rPr>
            <w:rFonts w:ascii="Calibri" w:hAnsi="Calibri" w:cs="Calibri"/>
            <w:rPrChange w:id="765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5EBAB5C8" w14:textId="1E7C5E05" w:rsidR="000F7B97" w:rsidRPr="009268AC" w:rsidRDefault="000F7B97" w:rsidP="000F7B97">
      <w:pPr>
        <w:rPr>
          <w:rFonts w:ascii="Calibri" w:hAnsi="Calibri" w:cs="Calibri"/>
          <w:rPrChange w:id="766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767" w:author="Brittany Torres" w:date="2025-07-07T14:25:00Z" w16du:dateUtc="2025-07-07T19:25:00Z">
            <w:rPr/>
          </w:rPrChange>
        </w:rPr>
        <w:t xml:space="preserve">the Security Instrument.                       </w:t>
      </w:r>
    </w:p>
    <w:p w14:paraId="3BDCAC13" w14:textId="77777777" w:rsidR="000F7B97" w:rsidRPr="009268AC" w:rsidRDefault="000F7B97" w:rsidP="000F7B97">
      <w:pPr>
        <w:rPr>
          <w:rFonts w:ascii="Calibri" w:hAnsi="Calibri" w:cs="Calibri"/>
          <w:rPrChange w:id="768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769" w:author="Brittany Torres" w:date="2025-07-07T14:25:00Z" w16du:dateUtc="2025-07-07T19:25:00Z">
            <w:rPr/>
          </w:rPrChange>
        </w:rPr>
        <w:t xml:space="preserve">                                                                       </w:t>
      </w:r>
    </w:p>
    <w:p w14:paraId="1BC21664" w14:textId="77777777" w:rsidR="000F7B97" w:rsidRPr="009268AC" w:rsidDel="008F7441" w:rsidRDefault="000F7B97" w:rsidP="000F7B97">
      <w:pPr>
        <w:rPr>
          <w:del w:id="770" w:author="Brittany Torres" w:date="2025-07-07T14:21:00Z" w16du:dateUtc="2025-07-07T19:21:00Z"/>
          <w:rFonts w:ascii="Calibri" w:hAnsi="Calibri" w:cs="Calibri"/>
          <w:rPrChange w:id="771" w:author="Brittany Torres" w:date="2025-07-07T14:25:00Z" w16du:dateUtc="2025-07-07T19:25:00Z">
            <w:rPr>
              <w:del w:id="772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773" w:author="Brittany Torres" w:date="2025-07-07T14:25:00Z" w16du:dateUtc="2025-07-07T19:25:00Z">
            <w:rPr/>
          </w:rPrChange>
        </w:rPr>
        <w:t xml:space="preserve">8. The Holder shall be entitled to collect all expenses incurred in </w:t>
      </w:r>
      <w:del w:id="774" w:author="Brittany Torres" w:date="2025-07-07T14:21:00Z" w16du:dateUtc="2025-07-07T19:21:00Z">
        <w:r w:rsidRPr="009268AC" w:rsidDel="008F7441">
          <w:rPr>
            <w:rFonts w:ascii="Calibri" w:hAnsi="Calibri" w:cs="Calibri"/>
            <w:rPrChange w:id="775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7FE1CAB9" w14:textId="77777777" w:rsidR="000F7B97" w:rsidRPr="009268AC" w:rsidDel="008F7441" w:rsidRDefault="000F7B97" w:rsidP="000F7B97">
      <w:pPr>
        <w:rPr>
          <w:del w:id="776" w:author="Brittany Torres" w:date="2025-07-07T14:21:00Z" w16du:dateUtc="2025-07-07T19:21:00Z"/>
          <w:rFonts w:ascii="Calibri" w:hAnsi="Calibri" w:cs="Calibri"/>
          <w:rPrChange w:id="777" w:author="Brittany Torres" w:date="2025-07-07T14:25:00Z" w16du:dateUtc="2025-07-07T19:25:00Z">
            <w:rPr>
              <w:del w:id="778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779" w:author="Brittany Torres" w:date="2025-07-07T14:25:00Z" w16du:dateUtc="2025-07-07T19:25:00Z">
            <w:rPr/>
          </w:rPrChange>
        </w:rPr>
        <w:t xml:space="preserve">pursuing the remedies provided by the Security Instrument, including, </w:t>
      </w:r>
      <w:del w:id="780" w:author="Brittany Torres" w:date="2025-07-07T14:21:00Z" w16du:dateUtc="2025-07-07T19:21:00Z">
        <w:r w:rsidRPr="009268AC" w:rsidDel="008F7441">
          <w:rPr>
            <w:rFonts w:ascii="Calibri" w:hAnsi="Calibri" w:cs="Calibri"/>
            <w:rPrChange w:id="781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142B1797" w14:textId="77777777" w:rsidR="000F7B97" w:rsidRPr="009268AC" w:rsidRDefault="000F7B97" w:rsidP="000F7B97">
      <w:pPr>
        <w:rPr>
          <w:rFonts w:ascii="Calibri" w:hAnsi="Calibri" w:cs="Calibri"/>
          <w:rPrChange w:id="782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783" w:author="Brittany Torres" w:date="2025-07-07T14:25:00Z" w16du:dateUtc="2025-07-07T19:25:00Z">
            <w:rPr/>
          </w:rPrChange>
        </w:rPr>
        <w:t xml:space="preserve">but not limited </w:t>
      </w:r>
      <w:proofErr w:type="gramStart"/>
      <w:r w:rsidRPr="009268AC">
        <w:rPr>
          <w:rFonts w:ascii="Calibri" w:hAnsi="Calibri" w:cs="Calibri"/>
          <w:rPrChange w:id="784" w:author="Brittany Torres" w:date="2025-07-07T14:25:00Z" w16du:dateUtc="2025-07-07T19:25:00Z">
            <w:rPr/>
          </w:rPrChange>
        </w:rPr>
        <w:t>to,</w:t>
      </w:r>
      <w:proofErr w:type="gramEnd"/>
      <w:r w:rsidRPr="009268AC">
        <w:rPr>
          <w:rFonts w:ascii="Calibri" w:hAnsi="Calibri" w:cs="Calibri"/>
          <w:rPrChange w:id="785" w:author="Brittany Torres" w:date="2025-07-07T14:25:00Z" w16du:dateUtc="2025-07-07T19:25:00Z">
            <w:rPr/>
          </w:rPrChange>
        </w:rPr>
        <w:t xml:space="preserve"> reasonable attorneys' fees and costs of title      </w:t>
      </w:r>
    </w:p>
    <w:p w14:paraId="5434C369" w14:textId="026E2783" w:rsidR="000F7B97" w:rsidRPr="009268AC" w:rsidDel="008F7441" w:rsidRDefault="000F7B97" w:rsidP="000F7B97">
      <w:pPr>
        <w:rPr>
          <w:del w:id="786" w:author="Brittany Torres" w:date="2025-07-07T14:21:00Z" w16du:dateUtc="2025-07-07T19:21:00Z"/>
          <w:rFonts w:ascii="Calibri" w:hAnsi="Calibri" w:cs="Calibri"/>
          <w:rPrChange w:id="787" w:author="Brittany Torres" w:date="2025-07-07T14:25:00Z" w16du:dateUtc="2025-07-07T19:25:00Z">
            <w:rPr>
              <w:del w:id="788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789" w:author="Brittany Torres" w:date="2025-07-07T14:25:00Z" w16du:dateUtc="2025-07-07T19:25:00Z">
            <w:rPr/>
          </w:rPrChange>
        </w:rPr>
        <w:t>evidence</w:t>
      </w:r>
      <w:r w:rsidR="00E16924" w:rsidRPr="009268AC">
        <w:rPr>
          <w:rFonts w:ascii="Calibri" w:hAnsi="Calibri" w:cs="Calibri"/>
          <w:rPrChange w:id="790" w:author="Brittany Torres" w:date="2025-07-07T14:25:00Z" w16du:dateUtc="2025-07-07T19:25:00Z">
            <w:rPr/>
          </w:rPrChange>
        </w:rPr>
        <w:t>, as allowed by the Security Instrument and applicable law</w:t>
      </w:r>
      <w:r w:rsidRPr="009268AC">
        <w:rPr>
          <w:rFonts w:ascii="Calibri" w:hAnsi="Calibri" w:cs="Calibri"/>
          <w:rPrChange w:id="791" w:author="Brittany Torres" w:date="2025-07-07T14:25:00Z" w16du:dateUtc="2025-07-07T19:25:00Z">
            <w:rPr/>
          </w:rPrChange>
        </w:rPr>
        <w:t>. Attorneys' fees shall include</w:t>
      </w:r>
      <w:ins w:id="792" w:author="Brittany Torres" w:date="2025-07-07T14:21:00Z" w16du:dateUtc="2025-07-07T19:21:00Z">
        <w:r w:rsidR="008F7441" w:rsidRPr="009268AC">
          <w:rPr>
            <w:rFonts w:ascii="Calibri" w:hAnsi="Calibri" w:cs="Calibri"/>
            <w:rPrChange w:id="793" w:author="Brittany Torres" w:date="2025-07-07T14:25:00Z" w16du:dateUtc="2025-07-07T19:25:00Z">
              <w:rPr/>
            </w:rPrChange>
          </w:rPr>
          <w:t xml:space="preserve"> </w:t>
        </w:r>
      </w:ins>
      <w:del w:id="794" w:author="Brittany Torres" w:date="2025-07-07T14:21:00Z" w16du:dateUtc="2025-07-07T19:21:00Z">
        <w:r w:rsidRPr="009268AC" w:rsidDel="008F7441">
          <w:rPr>
            <w:rFonts w:ascii="Calibri" w:hAnsi="Calibri" w:cs="Calibri"/>
            <w:rPrChange w:id="795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796" w:author="Brittany Torres" w:date="2025-07-07T14:25:00Z" w16du:dateUtc="2025-07-07T19:25:00Z">
            <w:rPr/>
          </w:rPrChange>
        </w:rPr>
        <w:t xml:space="preserve">those awarded by an appellate </w:t>
      </w:r>
      <w:del w:id="797" w:author="Brittany Torres" w:date="2025-07-07T14:21:00Z" w16du:dateUtc="2025-07-07T19:21:00Z">
        <w:r w:rsidRPr="009268AC" w:rsidDel="008F7441">
          <w:rPr>
            <w:rFonts w:ascii="Calibri" w:hAnsi="Calibri" w:cs="Calibri"/>
            <w:rPrChange w:id="798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07397EE5" w14:textId="4590FB77" w:rsidR="000F7B97" w:rsidRPr="009268AC" w:rsidRDefault="000F7B97" w:rsidP="000F7B97">
      <w:pPr>
        <w:rPr>
          <w:rFonts w:ascii="Calibri" w:hAnsi="Calibri" w:cs="Calibri"/>
          <w:rPrChange w:id="799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800" w:author="Brittany Torres" w:date="2025-07-07T14:25:00Z" w16du:dateUtc="2025-07-07T19:25:00Z">
            <w:rPr/>
          </w:rPrChange>
        </w:rPr>
        <w:t>court and any attorneys' fees incurred in a bankruptcy proceeding</w:t>
      </w:r>
      <w:ins w:id="801" w:author="Jeanette Work" w:date="2025-07-11T14:31:00Z" w16du:dateUtc="2025-07-11T19:31:00Z">
        <w:r w:rsidR="00C15B98">
          <w:rPr>
            <w:rFonts w:ascii="Calibri" w:hAnsi="Calibri" w:cs="Calibri"/>
          </w:rPr>
          <w:t>, as allowed by applicable law and the mortgage contract</w:t>
        </w:r>
      </w:ins>
      <w:r w:rsidRPr="009268AC">
        <w:rPr>
          <w:rFonts w:ascii="Calibri" w:hAnsi="Calibri" w:cs="Calibri"/>
          <w:rPrChange w:id="802" w:author="Brittany Torres" w:date="2025-07-07T14:25:00Z" w16du:dateUtc="2025-07-07T19:25:00Z">
            <w:rPr/>
          </w:rPrChange>
        </w:rPr>
        <w:t xml:space="preserve">.     </w:t>
      </w:r>
    </w:p>
    <w:p w14:paraId="43C5D24F" w14:textId="77777777" w:rsidR="000F7B97" w:rsidRPr="009268AC" w:rsidRDefault="000F7B97" w:rsidP="000F7B97">
      <w:pPr>
        <w:rPr>
          <w:rFonts w:ascii="Calibri" w:hAnsi="Calibri" w:cs="Calibri"/>
          <w:rPrChange w:id="803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804" w:author="Brittany Torres" w:date="2025-07-07T14:25:00Z" w16du:dateUtc="2025-07-07T19:25:00Z">
            <w:rPr/>
          </w:rPrChange>
        </w:rPr>
        <w:t xml:space="preserve">                                                                       </w:t>
      </w:r>
    </w:p>
    <w:p w14:paraId="1722069B" w14:textId="77777777" w:rsidR="000F7B97" w:rsidRPr="009268AC" w:rsidDel="008F7441" w:rsidRDefault="000F7B97" w:rsidP="000F7B97">
      <w:pPr>
        <w:rPr>
          <w:del w:id="805" w:author="Brittany Torres" w:date="2025-07-07T14:21:00Z" w16du:dateUtc="2025-07-07T19:21:00Z"/>
          <w:rFonts w:ascii="Calibri" w:hAnsi="Calibri" w:cs="Calibri"/>
          <w:rPrChange w:id="806" w:author="Brittany Torres" w:date="2025-07-07T14:25:00Z" w16du:dateUtc="2025-07-07T19:25:00Z">
            <w:rPr>
              <w:del w:id="807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808" w:author="Brittany Torres" w:date="2025-07-07T14:25:00Z" w16du:dateUtc="2025-07-07T19:25:00Z">
            <w:rPr/>
          </w:rPrChange>
        </w:rPr>
        <w:lastRenderedPageBreak/>
        <w:t xml:space="preserve">9. This letter and the information contained herein are required to </w:t>
      </w:r>
      <w:del w:id="809" w:author="Brittany Torres" w:date="2025-07-07T14:21:00Z" w16du:dateUtc="2025-07-07T19:21:00Z">
        <w:r w:rsidRPr="009268AC" w:rsidDel="008F7441">
          <w:rPr>
            <w:rFonts w:ascii="Calibri" w:hAnsi="Calibri" w:cs="Calibri"/>
            <w:rPrChange w:id="810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0F641CFD" w14:textId="6209B34B" w:rsidR="000F7B97" w:rsidRPr="009268AC" w:rsidDel="008F7441" w:rsidRDefault="000F7B97" w:rsidP="000F7B97">
      <w:pPr>
        <w:rPr>
          <w:del w:id="811" w:author="Brittany Torres" w:date="2025-07-07T14:21:00Z" w16du:dateUtc="2025-07-07T19:21:00Z"/>
          <w:rFonts w:ascii="Calibri" w:hAnsi="Calibri" w:cs="Calibri"/>
          <w:rPrChange w:id="812" w:author="Brittany Torres" w:date="2025-07-07T14:25:00Z" w16du:dateUtc="2025-07-07T19:25:00Z">
            <w:rPr>
              <w:del w:id="813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814" w:author="Brittany Torres" w:date="2025-07-07T14:25:00Z" w16du:dateUtc="2025-07-07T19:25:00Z">
            <w:rPr/>
          </w:rPrChange>
        </w:rPr>
        <w:t>be provided to you pursuant to</w:t>
      </w:r>
      <w:ins w:id="815" w:author="Brittany Torres" w:date="2025-07-07T14:21:00Z" w16du:dateUtc="2025-07-07T19:21:00Z">
        <w:r w:rsidR="008F7441" w:rsidRPr="009268AC">
          <w:rPr>
            <w:rFonts w:ascii="Calibri" w:hAnsi="Calibri" w:cs="Calibri"/>
            <w:rPrChange w:id="816" w:author="Brittany Torres" w:date="2025-07-07T14:25:00Z" w16du:dateUtc="2025-07-07T19:25:00Z">
              <w:rPr/>
            </w:rPrChange>
          </w:rPr>
          <w:t xml:space="preserve"> </w:t>
        </w:r>
      </w:ins>
      <w:del w:id="817" w:author="Brittany Torres" w:date="2025-07-07T14:21:00Z" w16du:dateUtc="2025-07-07T19:21:00Z">
        <w:r w:rsidRPr="009268AC" w:rsidDel="008F7441">
          <w:rPr>
            <w:rFonts w:ascii="Calibri" w:hAnsi="Calibri" w:cs="Calibri"/>
            <w:rPrChange w:id="818" w:author="Brittany Torres" w:date="2025-07-07T14:25:00Z" w16du:dateUtc="2025-07-07T19:25:00Z">
              <w:rPr/>
            </w:rPrChange>
          </w:rPr>
          <w:delText xml:space="preserve"> </w:delText>
        </w:r>
      </w:del>
      <w:r w:rsidRPr="009268AC">
        <w:rPr>
          <w:rFonts w:ascii="Calibri" w:hAnsi="Calibri" w:cs="Calibri"/>
          <w:rPrChange w:id="819" w:author="Brittany Torres" w:date="2025-07-07T14:25:00Z" w16du:dateUtc="2025-07-07T19:25:00Z">
            <w:rPr/>
          </w:rPrChange>
        </w:rPr>
        <w:t xml:space="preserve">the requirements of the loan agreement </w:t>
      </w:r>
      <w:del w:id="820" w:author="Brittany Torres" w:date="2025-07-07T14:21:00Z" w16du:dateUtc="2025-07-07T19:21:00Z">
        <w:r w:rsidRPr="009268AC" w:rsidDel="008F7441">
          <w:rPr>
            <w:rFonts w:ascii="Calibri" w:hAnsi="Calibri" w:cs="Calibri"/>
            <w:rPrChange w:id="821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0EB8BDA0" w14:textId="77777777" w:rsidR="000F7B97" w:rsidRPr="009268AC" w:rsidDel="008F7441" w:rsidRDefault="000F7B97" w:rsidP="000F7B97">
      <w:pPr>
        <w:rPr>
          <w:del w:id="822" w:author="Brittany Torres" w:date="2025-07-07T14:21:00Z" w16du:dateUtc="2025-07-07T19:21:00Z"/>
          <w:rFonts w:ascii="Calibri" w:hAnsi="Calibri" w:cs="Calibri"/>
          <w:rPrChange w:id="823" w:author="Brittany Torres" w:date="2025-07-07T14:25:00Z" w16du:dateUtc="2025-07-07T19:25:00Z">
            <w:rPr>
              <w:del w:id="824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825" w:author="Brittany Torres" w:date="2025-07-07T14:25:00Z" w16du:dateUtc="2025-07-07T19:25:00Z">
            <w:rPr/>
          </w:rPrChange>
        </w:rPr>
        <w:t xml:space="preserve">and applicable regulations.  The issuance of this letter in no way </w:t>
      </w:r>
      <w:del w:id="826" w:author="Brittany Torres" w:date="2025-07-07T14:21:00Z" w16du:dateUtc="2025-07-07T19:21:00Z">
        <w:r w:rsidRPr="009268AC" w:rsidDel="008F7441">
          <w:rPr>
            <w:rFonts w:ascii="Calibri" w:hAnsi="Calibri" w:cs="Calibri"/>
            <w:rPrChange w:id="827" w:author="Brittany Torres" w:date="2025-07-07T14:25:00Z" w16du:dateUtc="2025-07-07T19:25:00Z">
              <w:rPr/>
            </w:rPrChange>
          </w:rPr>
          <w:delText xml:space="preserve">    </w:delText>
        </w:r>
      </w:del>
    </w:p>
    <w:p w14:paraId="604F60F0" w14:textId="77777777" w:rsidR="000F7B97" w:rsidRPr="009268AC" w:rsidDel="008F7441" w:rsidRDefault="000F7B97" w:rsidP="000F7B97">
      <w:pPr>
        <w:rPr>
          <w:del w:id="828" w:author="Brittany Torres" w:date="2025-07-07T14:21:00Z" w16du:dateUtc="2025-07-07T19:21:00Z"/>
          <w:rFonts w:ascii="Calibri" w:hAnsi="Calibri" w:cs="Calibri"/>
          <w:rPrChange w:id="829" w:author="Brittany Torres" w:date="2025-07-07T14:25:00Z" w16du:dateUtc="2025-07-07T19:25:00Z">
            <w:rPr>
              <w:del w:id="830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831" w:author="Brittany Torres" w:date="2025-07-07T14:25:00Z" w16du:dateUtc="2025-07-07T19:25:00Z">
            <w:rPr/>
          </w:rPrChange>
        </w:rPr>
        <w:t xml:space="preserve">affects any loss mitigation application which may be pending and does </w:t>
      </w:r>
      <w:del w:id="832" w:author="Brittany Torres" w:date="2025-07-07T14:21:00Z" w16du:dateUtc="2025-07-07T19:21:00Z">
        <w:r w:rsidRPr="009268AC" w:rsidDel="008F7441">
          <w:rPr>
            <w:rFonts w:ascii="Calibri" w:hAnsi="Calibri" w:cs="Calibri"/>
            <w:rPrChange w:id="833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6046D1C5" w14:textId="0DF4502D" w:rsidR="000F7B97" w:rsidRPr="009268AC" w:rsidDel="008F7441" w:rsidRDefault="000F7B97" w:rsidP="000F7B97">
      <w:pPr>
        <w:rPr>
          <w:del w:id="834" w:author="Brittany Torres" w:date="2025-07-07T14:21:00Z" w16du:dateUtc="2025-07-07T19:21:00Z"/>
          <w:rFonts w:ascii="Calibri" w:hAnsi="Calibri" w:cs="Calibri"/>
          <w:rPrChange w:id="835" w:author="Brittany Torres" w:date="2025-07-07T14:25:00Z" w16du:dateUtc="2025-07-07T19:25:00Z">
            <w:rPr>
              <w:del w:id="836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837" w:author="Brittany Torres" w:date="2025-07-07T14:25:00Z" w16du:dateUtc="2025-07-07T19:25:00Z">
            <w:rPr/>
          </w:rPrChange>
        </w:rPr>
        <w:t>not affect or impair access to any loss mitigations that may be</w:t>
      </w:r>
      <w:ins w:id="838" w:author="Brittany Torres" w:date="2025-07-07T14:21:00Z" w16du:dateUtc="2025-07-07T19:21:00Z">
        <w:r w:rsidR="008F7441" w:rsidRPr="009268AC">
          <w:rPr>
            <w:rFonts w:ascii="Calibri" w:hAnsi="Calibri" w:cs="Calibri"/>
            <w:rPrChange w:id="839" w:author="Brittany Torres" w:date="2025-07-07T14:25:00Z" w16du:dateUtc="2025-07-07T19:25:00Z">
              <w:rPr/>
            </w:rPrChange>
          </w:rPr>
          <w:t xml:space="preserve"> </w:t>
        </w:r>
      </w:ins>
      <w:del w:id="840" w:author="Brittany Torres" w:date="2025-07-07T14:21:00Z" w16du:dateUtc="2025-07-07T19:21:00Z">
        <w:r w:rsidRPr="009268AC" w:rsidDel="008F7441">
          <w:rPr>
            <w:rFonts w:ascii="Calibri" w:hAnsi="Calibri" w:cs="Calibri"/>
            <w:rPrChange w:id="841" w:author="Brittany Torres" w:date="2025-07-07T14:25:00Z" w16du:dateUtc="2025-07-07T19:25:00Z">
              <w:rPr/>
            </w:rPrChange>
          </w:rPr>
          <w:delText xml:space="preserve">        </w:delText>
        </w:r>
      </w:del>
    </w:p>
    <w:p w14:paraId="6B73AD55" w14:textId="17EA52B4" w:rsidR="000F7B97" w:rsidRPr="009268AC" w:rsidRDefault="000F7B97" w:rsidP="000F7B97">
      <w:pPr>
        <w:rPr>
          <w:rFonts w:ascii="Calibri" w:hAnsi="Calibri" w:cs="Calibri"/>
          <w:rPrChange w:id="842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843" w:author="Brittany Torres" w:date="2025-07-07T14:25:00Z" w16du:dateUtc="2025-07-07T19:25:00Z">
            <w:rPr/>
          </w:rPrChange>
        </w:rPr>
        <w:t xml:space="preserve">available to you.                                                      </w:t>
      </w:r>
    </w:p>
    <w:p w14:paraId="3B211DE2" w14:textId="77777777" w:rsidR="000F7B97" w:rsidRPr="009268AC" w:rsidRDefault="000F7B97" w:rsidP="000F7B97">
      <w:pPr>
        <w:rPr>
          <w:rFonts w:ascii="Calibri" w:hAnsi="Calibri" w:cs="Calibri"/>
          <w:rPrChange w:id="844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845" w:author="Brittany Torres" w:date="2025-07-07T14:25:00Z" w16du:dateUtc="2025-07-07T19:25:00Z">
            <w:rPr/>
          </w:rPrChange>
        </w:rPr>
        <w:t xml:space="preserve">                                                                      </w:t>
      </w:r>
    </w:p>
    <w:p w14:paraId="0084375B" w14:textId="77777777" w:rsidR="000F7B97" w:rsidRPr="009268AC" w:rsidDel="008F7441" w:rsidRDefault="000F7B97" w:rsidP="000F7B97">
      <w:pPr>
        <w:rPr>
          <w:del w:id="846" w:author="Brittany Torres" w:date="2025-07-07T14:21:00Z" w16du:dateUtc="2025-07-07T19:21:00Z"/>
          <w:rFonts w:ascii="Calibri" w:hAnsi="Calibri" w:cs="Calibri"/>
          <w:rPrChange w:id="847" w:author="Brittany Torres" w:date="2025-07-07T14:25:00Z" w16du:dateUtc="2025-07-07T19:25:00Z">
            <w:rPr>
              <w:del w:id="848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849" w:author="Brittany Torres" w:date="2025-07-07T14:25:00Z" w16du:dateUtc="2025-07-07T19:25:00Z">
            <w:rPr/>
          </w:rPrChange>
        </w:rPr>
        <w:t xml:space="preserve">10. If you disagree with the assertion that your loan is in default, </w:t>
      </w:r>
      <w:del w:id="850" w:author="Brittany Torres" w:date="2025-07-07T14:21:00Z" w16du:dateUtc="2025-07-07T19:21:00Z">
        <w:r w:rsidRPr="009268AC" w:rsidDel="008F7441">
          <w:rPr>
            <w:rFonts w:ascii="Calibri" w:hAnsi="Calibri" w:cs="Calibri"/>
            <w:rPrChange w:id="851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6B4C3FC6" w14:textId="77777777" w:rsidR="000F7B97" w:rsidRPr="009268AC" w:rsidDel="008F7441" w:rsidRDefault="000F7B97" w:rsidP="000F7B97">
      <w:pPr>
        <w:rPr>
          <w:del w:id="852" w:author="Brittany Torres" w:date="2025-07-07T14:21:00Z" w16du:dateUtc="2025-07-07T19:21:00Z"/>
          <w:rFonts w:ascii="Calibri" w:hAnsi="Calibri" w:cs="Calibri"/>
          <w:rPrChange w:id="853" w:author="Brittany Torres" w:date="2025-07-07T14:25:00Z" w16du:dateUtc="2025-07-07T19:25:00Z">
            <w:rPr>
              <w:del w:id="854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855" w:author="Brittany Torres" w:date="2025-07-07T14:25:00Z" w16du:dateUtc="2025-07-07T19:25:00Z">
            <w:rPr/>
          </w:rPrChange>
        </w:rPr>
        <w:t xml:space="preserve">or if you disagree with the calculations of the amount required to </w:t>
      </w:r>
      <w:del w:id="856" w:author="Brittany Torres" w:date="2025-07-07T14:21:00Z" w16du:dateUtc="2025-07-07T19:21:00Z">
        <w:r w:rsidRPr="009268AC" w:rsidDel="008F7441">
          <w:rPr>
            <w:rFonts w:ascii="Calibri" w:hAnsi="Calibri" w:cs="Calibri"/>
            <w:rPrChange w:id="857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67378517" w14:textId="77777777" w:rsidR="000F7B97" w:rsidRPr="009268AC" w:rsidRDefault="000F7B97" w:rsidP="000F7B97">
      <w:pPr>
        <w:rPr>
          <w:rFonts w:ascii="Calibri" w:hAnsi="Calibri" w:cs="Calibri"/>
          <w:rPrChange w:id="858" w:author="Brittany Torres" w:date="2025-07-07T14:25:00Z" w16du:dateUtc="2025-07-07T19:25:00Z">
            <w:rPr/>
          </w:rPrChange>
        </w:rPr>
      </w:pPr>
      <w:proofErr w:type="gramStart"/>
      <w:r w:rsidRPr="009268AC">
        <w:rPr>
          <w:rFonts w:ascii="Calibri" w:hAnsi="Calibri" w:cs="Calibri"/>
          <w:rPrChange w:id="859" w:author="Brittany Torres" w:date="2025-07-07T14:25:00Z" w16du:dateUtc="2025-07-07T19:25:00Z">
            <w:rPr/>
          </w:rPrChange>
        </w:rPr>
        <w:t>cure</w:t>
      </w:r>
      <w:proofErr w:type="gramEnd"/>
      <w:r w:rsidRPr="009268AC">
        <w:rPr>
          <w:rFonts w:ascii="Calibri" w:hAnsi="Calibri" w:cs="Calibri"/>
          <w:rPrChange w:id="860" w:author="Brittany Torres" w:date="2025-07-07T14:25:00Z" w16du:dateUtc="2025-07-07T19:25:00Z">
            <w:rPr/>
          </w:rPrChange>
        </w:rPr>
        <w:t xml:space="preserve"> the default as stated in this letter, you may contact:           </w:t>
      </w:r>
    </w:p>
    <w:p w14:paraId="57F9B9F7" w14:textId="77777777" w:rsidR="000F7B97" w:rsidRPr="009268AC" w:rsidRDefault="000F7B97" w:rsidP="000F7B97">
      <w:pPr>
        <w:rPr>
          <w:rFonts w:ascii="Calibri" w:hAnsi="Calibri" w:cs="Calibri"/>
          <w:rPrChange w:id="861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862" w:author="Brittany Torres" w:date="2025-07-07T14:25:00Z" w16du:dateUtc="2025-07-07T19:25:00Z">
            <w:rPr/>
          </w:rPrChange>
        </w:rPr>
        <w:t xml:space="preserve">                                                                      </w:t>
      </w:r>
    </w:p>
    <w:p w14:paraId="0901E2FB" w14:textId="77777777" w:rsidR="008F7441" w:rsidRPr="009268AC" w:rsidRDefault="008F7441" w:rsidP="008F7441">
      <w:pPr>
        <w:ind w:left="1440" w:firstLine="720"/>
        <w:rPr>
          <w:ins w:id="863" w:author="Brittany Torres" w:date="2025-07-07T14:24:00Z" w16du:dateUtc="2025-07-07T19:24:00Z"/>
          <w:rFonts w:ascii="Calibri" w:hAnsi="Calibri" w:cs="Calibri"/>
        </w:rPr>
      </w:pPr>
      <w:ins w:id="864" w:author="Brittany Torres" w:date="2025-07-07T14:24:00Z" w16du:dateUtc="2025-07-07T19:24:00Z">
        <w:r w:rsidRPr="009268AC">
          <w:rPr>
            <w:rFonts w:ascii="Calibri" w:hAnsi="Calibri" w:cs="Calibri"/>
          </w:rPr>
          <w:t>{[</w:t>
        </w:r>
        <w:proofErr w:type="spellStart"/>
        <w:r w:rsidRPr="009268AC">
          <w:rPr>
            <w:rFonts w:ascii="Calibri" w:hAnsi="Calibri" w:cs="Calibri"/>
          </w:rPr>
          <w:t>CompanyLongName</w:t>
        </w:r>
        <w:proofErr w:type="spellEnd"/>
        <w:r w:rsidRPr="009268AC">
          <w:rPr>
            <w:rFonts w:ascii="Calibri" w:hAnsi="Calibri" w:cs="Calibri"/>
          </w:rPr>
          <w:t xml:space="preserve">]}                                      </w:t>
        </w:r>
      </w:ins>
    </w:p>
    <w:p w14:paraId="286D5DA0" w14:textId="77777777" w:rsidR="008F7441" w:rsidRPr="009268AC" w:rsidRDefault="008F7441" w:rsidP="008F7441">
      <w:pPr>
        <w:ind w:left="2160"/>
        <w:rPr>
          <w:ins w:id="865" w:author="Brittany Torres" w:date="2025-07-07T14:24:00Z" w16du:dateUtc="2025-07-07T19:24:00Z"/>
          <w:rFonts w:ascii="Calibri" w:hAnsi="Calibri" w:cs="Calibri"/>
        </w:rPr>
      </w:pPr>
      <w:ins w:id="866" w:author="Brittany Torres" w:date="2025-07-07T14:24:00Z" w16du:dateUtc="2025-07-07T19:24:00Z">
        <w:r w:rsidRPr="009268AC">
          <w:rPr>
            <w:rFonts w:ascii="Calibri" w:hAnsi="Calibri" w:cs="Calibri"/>
          </w:rPr>
          <w:t xml:space="preserve">Attention: Loan Servicing                       </w:t>
        </w:r>
      </w:ins>
    </w:p>
    <w:p w14:paraId="06AD7D93" w14:textId="77777777" w:rsidR="008F7441" w:rsidRPr="009268AC" w:rsidRDefault="008F7441" w:rsidP="008F7441">
      <w:pPr>
        <w:ind w:left="1440" w:firstLine="720"/>
        <w:rPr>
          <w:ins w:id="867" w:author="Brittany Torres" w:date="2025-07-07T14:24:00Z" w16du:dateUtc="2025-07-07T19:24:00Z"/>
          <w:rFonts w:ascii="Calibri" w:hAnsi="Calibri" w:cs="Calibri"/>
        </w:rPr>
      </w:pPr>
      <w:ins w:id="868" w:author="Brittany Torres" w:date="2025-07-07T14:24:00Z" w16du:dateUtc="2025-07-07T19:24:00Z">
        <w:r w:rsidRPr="009268AC">
          <w:rPr>
            <w:rFonts w:ascii="Calibri" w:hAnsi="Calibri" w:cs="Calibri"/>
          </w:rPr>
          <w:t>{[LossPreventionAddress1]}</w:t>
        </w:r>
        <w:proofErr w:type="gramStart"/>
        <w:r w:rsidRPr="009268AC">
          <w:rPr>
            <w:rFonts w:ascii="Calibri" w:hAnsi="Calibri" w:cs="Calibri"/>
          </w:rPr>
          <w:t>, {[LossPreventionAddress2]}</w:t>
        </w:r>
        <w:proofErr w:type="gramEnd"/>
        <w:r w:rsidRPr="009268AC">
          <w:rPr>
            <w:rFonts w:ascii="Calibri" w:hAnsi="Calibri" w:cs="Calibri"/>
          </w:rPr>
          <w:t xml:space="preserve">                      </w:t>
        </w:r>
      </w:ins>
    </w:p>
    <w:p w14:paraId="48B71797" w14:textId="77777777" w:rsidR="008F7441" w:rsidRPr="009268AC" w:rsidRDefault="008F7441" w:rsidP="008F7441">
      <w:pPr>
        <w:ind w:left="1440" w:firstLine="720"/>
        <w:rPr>
          <w:ins w:id="869" w:author="Brittany Torres" w:date="2025-07-07T14:24:00Z" w16du:dateUtc="2025-07-07T19:24:00Z"/>
          <w:rFonts w:ascii="Calibri" w:hAnsi="Calibri" w:cs="Calibri"/>
        </w:rPr>
      </w:pPr>
      <w:ins w:id="870" w:author="Brittany Torres" w:date="2025-07-07T14:24:00Z" w16du:dateUtc="2025-07-07T19:24:00Z">
        <w:r w:rsidRPr="009268AC">
          <w:rPr>
            <w:rFonts w:ascii="Calibri" w:hAnsi="Calibri" w:cs="Calibri"/>
          </w:rPr>
          <w:t xml:space="preserve">{[LossPreventionAddress3]}                       </w:t>
        </w:r>
      </w:ins>
    </w:p>
    <w:p w14:paraId="3310D59F" w14:textId="77777777" w:rsidR="008F7441" w:rsidRPr="009268AC" w:rsidRDefault="008F7441" w:rsidP="008F7441">
      <w:pPr>
        <w:rPr>
          <w:ins w:id="871" w:author="Brittany Torres" w:date="2025-07-07T14:24:00Z" w16du:dateUtc="2025-07-07T19:24:00Z"/>
          <w:rFonts w:ascii="Calibri" w:hAnsi="Calibri" w:cs="Calibri"/>
        </w:rPr>
      </w:pPr>
      <w:ins w:id="872" w:author="Brittany Torres" w:date="2025-07-07T14:24:00Z" w16du:dateUtc="2025-07-07T19:24:00Z">
        <w:r w:rsidRPr="009268AC">
          <w:rPr>
            <w:rFonts w:ascii="Calibri" w:hAnsi="Calibri" w:cs="Calibri"/>
          </w:rPr>
          <w:t xml:space="preserve">                     </w:t>
        </w:r>
        <w:r w:rsidRPr="009268AC">
          <w:rPr>
            <w:rFonts w:ascii="Calibri" w:hAnsi="Calibri" w:cs="Calibri"/>
          </w:rPr>
          <w:tab/>
        </w:r>
        <w:r w:rsidRPr="009268AC">
          <w:rPr>
            <w:rFonts w:ascii="Calibri" w:hAnsi="Calibri" w:cs="Calibri"/>
          </w:rPr>
          <w:tab/>
          <w:t>Phone No</w:t>
        </w:r>
        <w:proofErr w:type="gramStart"/>
        <w:r w:rsidRPr="009268AC">
          <w:rPr>
            <w:rFonts w:ascii="Calibri" w:hAnsi="Calibri" w:cs="Calibri"/>
          </w:rPr>
          <w:t>.: {</w:t>
        </w:r>
        <w:proofErr w:type="gramEnd"/>
        <w:r w:rsidRPr="009268AC">
          <w:rPr>
            <w:rFonts w:ascii="Calibri" w:hAnsi="Calibri" w:cs="Calibri"/>
          </w:rPr>
          <w:t>[</w:t>
        </w:r>
        <w:proofErr w:type="spellStart"/>
        <w:proofErr w:type="gramStart"/>
        <w:r w:rsidRPr="009268AC">
          <w:rPr>
            <w:rFonts w:ascii="Calibri" w:hAnsi="Calibri" w:cs="Calibri"/>
          </w:rPr>
          <w:t>LossPreventionPhoneNumberTollFree</w:t>
        </w:r>
        <w:proofErr w:type="spellEnd"/>
        <w:r w:rsidRPr="009268AC">
          <w:rPr>
            <w:rFonts w:ascii="Calibri" w:hAnsi="Calibri" w:cs="Calibri"/>
          </w:rPr>
          <w:t>]}</w:t>
        </w:r>
        <w:proofErr w:type="gramEnd"/>
        <w:r w:rsidRPr="009268AC">
          <w:rPr>
            <w:rFonts w:ascii="Calibri" w:hAnsi="Calibri" w:cs="Calibri"/>
          </w:rPr>
          <w:t xml:space="preserve">                       </w:t>
        </w:r>
      </w:ins>
    </w:p>
    <w:p w14:paraId="2260272D" w14:textId="480D14FA" w:rsidR="000F7B97" w:rsidRPr="009268AC" w:rsidDel="008F7441" w:rsidRDefault="000F7B97" w:rsidP="000F7B97">
      <w:pPr>
        <w:rPr>
          <w:del w:id="873" w:author="Brittany Torres" w:date="2025-07-07T14:24:00Z" w16du:dateUtc="2025-07-07T19:24:00Z"/>
          <w:rFonts w:ascii="Calibri" w:hAnsi="Calibri" w:cs="Calibri"/>
          <w:rPrChange w:id="874" w:author="Brittany Torres" w:date="2025-07-07T14:25:00Z" w16du:dateUtc="2025-07-07T19:25:00Z">
            <w:rPr>
              <w:del w:id="875" w:author="Brittany Torres" w:date="2025-07-07T14:24:00Z" w16du:dateUtc="2025-07-07T19:24:00Z"/>
            </w:rPr>
          </w:rPrChange>
        </w:rPr>
      </w:pPr>
      <w:del w:id="876" w:author="Brittany Torres" w:date="2025-07-07T14:24:00Z" w16du:dateUtc="2025-07-07T19:24:00Z">
        <w:r w:rsidRPr="009268AC" w:rsidDel="008F7441">
          <w:rPr>
            <w:rFonts w:ascii="Calibri" w:hAnsi="Calibri" w:cs="Calibri"/>
            <w:rPrChange w:id="877" w:author="Brittany Torres" w:date="2025-07-07T14:25:00Z" w16du:dateUtc="2025-07-07T19:25:00Z">
              <w:rPr/>
            </w:rPrChange>
          </w:rPr>
          <w:delText xml:space="preserve">                       </w:delText>
        </w:r>
        <w:r w:rsidR="007D1961" w:rsidRPr="009268AC" w:rsidDel="008F7441">
          <w:rPr>
            <w:rFonts w:ascii="Calibri" w:hAnsi="Calibri" w:cs="Calibri"/>
            <w:rPrChange w:id="878" w:author="Brittany Torres" w:date="2025-07-07T14:25:00Z" w16du:dateUtc="2025-07-07T19:25:00Z">
              <w:rPr/>
            </w:rPrChange>
          </w:rPr>
          <w:delText>MSF Servicing</w:delText>
        </w:r>
        <w:r w:rsidRPr="009268AC" w:rsidDel="008F7441">
          <w:rPr>
            <w:rFonts w:ascii="Calibri" w:hAnsi="Calibri" w:cs="Calibri"/>
            <w:rPrChange w:id="879" w:author="Brittany Torres" w:date="2025-07-07T14:25:00Z" w16du:dateUtc="2025-07-07T19:25:00Z">
              <w:rPr/>
            </w:rPrChange>
          </w:rPr>
          <w:delText xml:space="preserve">                                     </w:delText>
        </w:r>
      </w:del>
    </w:p>
    <w:p w14:paraId="5DCBB925" w14:textId="17BDE6F2" w:rsidR="000F7B97" w:rsidRPr="009268AC" w:rsidDel="008F7441" w:rsidRDefault="000F7B97" w:rsidP="000F7B97">
      <w:pPr>
        <w:rPr>
          <w:del w:id="880" w:author="Brittany Torres" w:date="2025-07-07T14:24:00Z" w16du:dateUtc="2025-07-07T19:24:00Z"/>
          <w:rFonts w:ascii="Calibri" w:hAnsi="Calibri" w:cs="Calibri"/>
          <w:rPrChange w:id="881" w:author="Brittany Torres" w:date="2025-07-07T14:25:00Z" w16du:dateUtc="2025-07-07T19:25:00Z">
            <w:rPr>
              <w:del w:id="882" w:author="Brittany Torres" w:date="2025-07-07T14:24:00Z" w16du:dateUtc="2025-07-07T19:24:00Z"/>
            </w:rPr>
          </w:rPrChange>
        </w:rPr>
      </w:pPr>
      <w:del w:id="883" w:author="Brittany Torres" w:date="2025-07-07T14:24:00Z" w16du:dateUtc="2025-07-07T19:24:00Z">
        <w:r w:rsidRPr="009268AC" w:rsidDel="008F7441">
          <w:rPr>
            <w:rFonts w:ascii="Calibri" w:hAnsi="Calibri" w:cs="Calibri"/>
            <w:rPrChange w:id="884" w:author="Brittany Torres" w:date="2025-07-07T14:25:00Z" w16du:dateUtc="2025-07-07T19:25:00Z">
              <w:rPr/>
            </w:rPrChange>
          </w:rPr>
          <w:delText xml:space="preserve">                       Attention: Loan Servicing                      </w:delText>
        </w:r>
      </w:del>
    </w:p>
    <w:p w14:paraId="6B8AAB70" w14:textId="16B5CD50" w:rsidR="000F7B97" w:rsidRPr="009268AC" w:rsidDel="008F7441" w:rsidRDefault="000F7B97" w:rsidP="000F7B97">
      <w:pPr>
        <w:rPr>
          <w:del w:id="885" w:author="Brittany Torres" w:date="2025-07-07T14:24:00Z" w16du:dateUtc="2025-07-07T19:24:00Z"/>
          <w:rFonts w:ascii="Calibri" w:hAnsi="Calibri" w:cs="Calibri"/>
          <w:rPrChange w:id="886" w:author="Brittany Torres" w:date="2025-07-07T14:25:00Z" w16du:dateUtc="2025-07-07T19:25:00Z">
            <w:rPr>
              <w:del w:id="887" w:author="Brittany Torres" w:date="2025-07-07T14:24:00Z" w16du:dateUtc="2025-07-07T19:24:00Z"/>
            </w:rPr>
          </w:rPrChange>
        </w:rPr>
      </w:pPr>
      <w:del w:id="888" w:author="Brittany Torres" w:date="2025-07-07T14:24:00Z" w16du:dateUtc="2025-07-07T19:24:00Z">
        <w:r w:rsidRPr="009268AC" w:rsidDel="008F7441">
          <w:rPr>
            <w:rFonts w:ascii="Calibri" w:hAnsi="Calibri" w:cs="Calibri"/>
            <w:rPrChange w:id="889" w:author="Brittany Torres" w:date="2025-07-07T14:25:00Z" w16du:dateUtc="2025-07-07T19:25:00Z">
              <w:rPr/>
            </w:rPrChange>
          </w:rPr>
          <w:delText xml:space="preserve">                       </w:delText>
        </w:r>
        <w:r w:rsidR="007D1961" w:rsidRPr="009268AC" w:rsidDel="008F7441">
          <w:rPr>
            <w:rFonts w:ascii="Calibri" w:hAnsi="Calibri" w:cs="Calibri"/>
            <w:rPrChange w:id="890" w:author="Brittany Torres" w:date="2025-07-07T14:25:00Z" w16du:dateUtc="2025-07-07T19:25:00Z">
              <w:rPr/>
            </w:rPrChange>
          </w:rPr>
          <w:delText>7450 Campus</w:delText>
        </w:r>
        <w:r w:rsidRPr="009268AC" w:rsidDel="008F7441">
          <w:rPr>
            <w:rFonts w:ascii="Calibri" w:hAnsi="Calibri" w:cs="Calibri"/>
            <w:rPrChange w:id="891" w:author="Brittany Torres" w:date="2025-07-07T14:25:00Z" w16du:dateUtc="2025-07-07T19:25:00Z">
              <w:rPr/>
            </w:rPrChange>
          </w:rPr>
          <w:delText xml:space="preserve"> Dr, Suite </w:delText>
        </w:r>
        <w:r w:rsidR="007D1961" w:rsidRPr="009268AC" w:rsidDel="008F7441">
          <w:rPr>
            <w:rFonts w:ascii="Calibri" w:hAnsi="Calibri" w:cs="Calibri"/>
            <w:rPrChange w:id="892" w:author="Brittany Torres" w:date="2025-07-07T14:25:00Z" w16du:dateUtc="2025-07-07T19:25:00Z">
              <w:rPr/>
            </w:rPrChange>
          </w:rPr>
          <w:delText>2</w:delText>
        </w:r>
        <w:r w:rsidRPr="009268AC" w:rsidDel="008F7441">
          <w:rPr>
            <w:rFonts w:ascii="Calibri" w:hAnsi="Calibri" w:cs="Calibri"/>
            <w:rPrChange w:id="893" w:author="Brittany Torres" w:date="2025-07-07T14:25:00Z" w16du:dateUtc="2025-07-07T19:25:00Z">
              <w:rPr/>
            </w:rPrChange>
          </w:rPr>
          <w:delText xml:space="preserve">00                     </w:delText>
        </w:r>
      </w:del>
    </w:p>
    <w:p w14:paraId="41DFD036" w14:textId="3264AEC8" w:rsidR="000F7B97" w:rsidRPr="009268AC" w:rsidDel="008F7441" w:rsidRDefault="000F7B97" w:rsidP="000F7B97">
      <w:pPr>
        <w:rPr>
          <w:del w:id="894" w:author="Brittany Torres" w:date="2025-07-07T14:24:00Z" w16du:dateUtc="2025-07-07T19:24:00Z"/>
          <w:rFonts w:ascii="Calibri" w:hAnsi="Calibri" w:cs="Calibri"/>
          <w:rPrChange w:id="895" w:author="Brittany Torres" w:date="2025-07-07T14:25:00Z" w16du:dateUtc="2025-07-07T19:25:00Z">
            <w:rPr>
              <w:del w:id="896" w:author="Brittany Torres" w:date="2025-07-07T14:24:00Z" w16du:dateUtc="2025-07-07T19:24:00Z"/>
            </w:rPr>
          </w:rPrChange>
        </w:rPr>
      </w:pPr>
      <w:del w:id="897" w:author="Brittany Torres" w:date="2025-07-07T14:24:00Z" w16du:dateUtc="2025-07-07T19:24:00Z">
        <w:r w:rsidRPr="009268AC" w:rsidDel="008F7441">
          <w:rPr>
            <w:rFonts w:ascii="Calibri" w:hAnsi="Calibri" w:cs="Calibri"/>
            <w:rPrChange w:id="898" w:author="Brittany Torres" w:date="2025-07-07T14:25:00Z" w16du:dateUtc="2025-07-07T19:25:00Z">
              <w:rPr/>
            </w:rPrChange>
          </w:rPr>
          <w:delText xml:space="preserve">                       </w:delText>
        </w:r>
        <w:r w:rsidR="007D1961" w:rsidRPr="009268AC" w:rsidDel="008F7441">
          <w:rPr>
            <w:rFonts w:ascii="Calibri" w:hAnsi="Calibri" w:cs="Calibri"/>
            <w:rPrChange w:id="899" w:author="Brittany Torres" w:date="2025-07-07T14:25:00Z" w16du:dateUtc="2025-07-07T19:25:00Z">
              <w:rPr/>
            </w:rPrChange>
          </w:rPr>
          <w:delText>Colorado Springs, CO 80920</w:delText>
        </w:r>
        <w:r w:rsidRPr="009268AC" w:rsidDel="008F7441">
          <w:rPr>
            <w:rFonts w:ascii="Calibri" w:hAnsi="Calibri" w:cs="Calibri"/>
            <w:rPrChange w:id="900" w:author="Brittany Torres" w:date="2025-07-07T14:25:00Z" w16du:dateUtc="2025-07-07T19:25:00Z">
              <w:rPr/>
            </w:rPrChange>
          </w:rPr>
          <w:delText xml:space="preserve">                             </w:delText>
        </w:r>
      </w:del>
    </w:p>
    <w:p w14:paraId="0E91266C" w14:textId="3781C8D2" w:rsidR="000F7B97" w:rsidRPr="009268AC" w:rsidDel="008F7441" w:rsidRDefault="000F7B97" w:rsidP="000F7B97">
      <w:pPr>
        <w:rPr>
          <w:del w:id="901" w:author="Brittany Torres" w:date="2025-07-07T14:24:00Z" w16du:dateUtc="2025-07-07T19:24:00Z"/>
          <w:rFonts w:ascii="Calibri" w:hAnsi="Calibri" w:cs="Calibri"/>
          <w:rPrChange w:id="902" w:author="Brittany Torres" w:date="2025-07-07T14:25:00Z" w16du:dateUtc="2025-07-07T19:25:00Z">
            <w:rPr>
              <w:del w:id="903" w:author="Brittany Torres" w:date="2025-07-07T14:24:00Z" w16du:dateUtc="2025-07-07T19:24:00Z"/>
            </w:rPr>
          </w:rPrChange>
        </w:rPr>
      </w:pPr>
      <w:del w:id="904" w:author="Brittany Torres" w:date="2025-07-07T14:24:00Z" w16du:dateUtc="2025-07-07T19:24:00Z">
        <w:r w:rsidRPr="009268AC" w:rsidDel="008F7441">
          <w:rPr>
            <w:rFonts w:ascii="Calibri" w:hAnsi="Calibri" w:cs="Calibri"/>
            <w:rPrChange w:id="905" w:author="Brittany Torres" w:date="2025-07-07T14:25:00Z" w16du:dateUtc="2025-07-07T19:25:00Z">
              <w:rPr/>
            </w:rPrChange>
          </w:rPr>
          <w:delText xml:space="preserve">                       Phone No.: 1-8</w:delText>
        </w:r>
        <w:r w:rsidR="007D1961" w:rsidRPr="009268AC" w:rsidDel="008F7441">
          <w:rPr>
            <w:rFonts w:ascii="Calibri" w:hAnsi="Calibri" w:cs="Calibri"/>
            <w:rPrChange w:id="906" w:author="Brittany Torres" w:date="2025-07-07T14:25:00Z" w16du:dateUtc="2025-07-07T19:25:00Z">
              <w:rPr/>
            </w:rPrChange>
          </w:rPr>
          <w:delText>66</w:delText>
        </w:r>
        <w:r w:rsidRPr="009268AC" w:rsidDel="008F7441">
          <w:rPr>
            <w:rFonts w:ascii="Calibri" w:hAnsi="Calibri" w:cs="Calibri"/>
            <w:rPrChange w:id="907" w:author="Brittany Torres" w:date="2025-07-07T14:25:00Z" w16du:dateUtc="2025-07-07T19:25:00Z">
              <w:rPr/>
            </w:rPrChange>
          </w:rPr>
          <w:delText>-</w:delText>
        </w:r>
        <w:r w:rsidR="007D1961" w:rsidRPr="009268AC" w:rsidDel="008F7441">
          <w:rPr>
            <w:rFonts w:ascii="Calibri" w:hAnsi="Calibri" w:cs="Calibri"/>
            <w:rPrChange w:id="908" w:author="Brittany Torres" w:date="2025-07-07T14:25:00Z" w16du:dateUtc="2025-07-07T19:25:00Z">
              <w:rPr/>
            </w:rPrChange>
          </w:rPr>
          <w:delText>558</w:delText>
        </w:r>
        <w:r w:rsidRPr="009268AC" w:rsidDel="008F7441">
          <w:rPr>
            <w:rFonts w:ascii="Calibri" w:hAnsi="Calibri" w:cs="Calibri"/>
            <w:rPrChange w:id="909" w:author="Brittany Torres" w:date="2025-07-07T14:25:00Z" w16du:dateUtc="2025-07-07T19:25:00Z">
              <w:rPr/>
            </w:rPrChange>
          </w:rPr>
          <w:delText>-</w:delText>
        </w:r>
        <w:r w:rsidR="007D1961" w:rsidRPr="009268AC" w:rsidDel="008F7441">
          <w:rPr>
            <w:rFonts w:ascii="Calibri" w:hAnsi="Calibri" w:cs="Calibri"/>
            <w:rPrChange w:id="910" w:author="Brittany Torres" w:date="2025-07-07T14:25:00Z" w16du:dateUtc="2025-07-07T19:25:00Z">
              <w:rPr/>
            </w:rPrChange>
          </w:rPr>
          <w:delText>8850</w:delText>
        </w:r>
        <w:r w:rsidRPr="009268AC" w:rsidDel="008F7441">
          <w:rPr>
            <w:rFonts w:ascii="Calibri" w:hAnsi="Calibri" w:cs="Calibri"/>
            <w:rPrChange w:id="911" w:author="Brittany Torres" w:date="2025-07-07T14:25:00Z" w16du:dateUtc="2025-07-07T19:25:00Z">
              <w:rPr/>
            </w:rPrChange>
          </w:rPr>
          <w:delText xml:space="preserve">    </w:delText>
        </w:r>
      </w:del>
    </w:p>
    <w:p w14:paraId="42439071" w14:textId="488E1A3B" w:rsidR="000F7B97" w:rsidRPr="009268AC" w:rsidRDefault="000F7B97" w:rsidP="000F7B97">
      <w:pPr>
        <w:rPr>
          <w:rFonts w:ascii="Calibri" w:hAnsi="Calibri" w:cs="Calibri"/>
          <w:rPrChange w:id="912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913" w:author="Brittany Torres" w:date="2025-07-07T14:25:00Z" w16du:dateUtc="2025-07-07T19:25:00Z">
            <w:rPr/>
          </w:rPrChange>
        </w:rPr>
        <w:t xml:space="preserve">                  </w:t>
      </w:r>
    </w:p>
    <w:p w14:paraId="714F5404" w14:textId="77777777" w:rsidR="000F7B97" w:rsidRPr="009268AC" w:rsidRDefault="000F7B97" w:rsidP="000F7B97">
      <w:pPr>
        <w:rPr>
          <w:rFonts w:ascii="Calibri" w:hAnsi="Calibri" w:cs="Calibri"/>
          <w:rPrChange w:id="914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915" w:author="Brittany Torres" w:date="2025-07-07T14:25:00Z" w16du:dateUtc="2025-07-07T19:25:00Z">
            <w:rPr/>
          </w:rPrChange>
        </w:rPr>
        <w:t xml:space="preserve">                                                                      </w:t>
      </w:r>
    </w:p>
    <w:p w14:paraId="0B56FF9D" w14:textId="4E9D8C8A" w:rsidR="000F7B97" w:rsidRPr="009268AC" w:rsidDel="008F7441" w:rsidRDefault="000F7B97" w:rsidP="000F7B97">
      <w:pPr>
        <w:rPr>
          <w:del w:id="916" w:author="Brittany Torres" w:date="2025-07-07T14:21:00Z" w16du:dateUtc="2025-07-07T19:21:00Z"/>
          <w:rFonts w:ascii="Calibri" w:hAnsi="Calibri" w:cs="Calibri"/>
          <w:rPrChange w:id="917" w:author="Brittany Torres" w:date="2025-07-07T14:25:00Z" w16du:dateUtc="2025-07-07T19:25:00Z">
            <w:rPr>
              <w:del w:id="918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919" w:author="Brittany Torres" w:date="2025-07-07T14:25:00Z" w16du:dateUtc="2025-07-07T19:25:00Z">
            <w:rPr/>
          </w:rPrChange>
        </w:rPr>
        <w:t>11. If you are unable to bring your account current, the Holder offers</w:t>
      </w:r>
      <w:ins w:id="920" w:author="Brittany Torres" w:date="2025-07-07T14:21:00Z" w16du:dateUtc="2025-07-07T19:21:00Z">
        <w:r w:rsidR="008F7441" w:rsidRPr="009268AC">
          <w:rPr>
            <w:rFonts w:ascii="Calibri" w:hAnsi="Calibri" w:cs="Calibri"/>
            <w:rPrChange w:id="921" w:author="Brittany Torres" w:date="2025-07-07T14:25:00Z" w16du:dateUtc="2025-07-07T19:25:00Z">
              <w:rPr/>
            </w:rPrChange>
          </w:rPr>
          <w:t xml:space="preserve"> </w:t>
        </w:r>
      </w:ins>
    </w:p>
    <w:p w14:paraId="2398DBB7" w14:textId="1BE51E35" w:rsidR="000F7B97" w:rsidRPr="009268AC" w:rsidDel="008F7441" w:rsidRDefault="000F7B97" w:rsidP="000F7B97">
      <w:pPr>
        <w:rPr>
          <w:del w:id="922" w:author="Brittany Torres" w:date="2025-07-07T14:21:00Z" w16du:dateUtc="2025-07-07T19:21:00Z"/>
          <w:rFonts w:ascii="Calibri" w:hAnsi="Calibri" w:cs="Calibri"/>
          <w:rPrChange w:id="923" w:author="Brittany Torres" w:date="2025-07-07T14:25:00Z" w16du:dateUtc="2025-07-07T19:25:00Z">
            <w:rPr>
              <w:del w:id="924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925" w:author="Brittany Torres" w:date="2025-07-07T14:25:00Z" w16du:dateUtc="2025-07-07T19:25:00Z">
            <w:rPr/>
          </w:rPrChange>
        </w:rPr>
        <w:t xml:space="preserve">consumer assistance programs which may help resolve your default.  If </w:t>
      </w:r>
      <w:ins w:id="926" w:author="Brittany Torres" w:date="2025-07-07T14:21:00Z" w16du:dateUtc="2025-07-07T19:21:00Z">
        <w:r w:rsidR="008F7441" w:rsidRPr="009268AC">
          <w:rPr>
            <w:rFonts w:ascii="Calibri" w:hAnsi="Calibri" w:cs="Calibri"/>
            <w:rPrChange w:id="927" w:author="Brittany Torres" w:date="2025-07-07T14:25:00Z" w16du:dateUtc="2025-07-07T19:25:00Z">
              <w:rPr/>
            </w:rPrChange>
          </w:rPr>
          <w:t xml:space="preserve"> </w:t>
        </w:r>
      </w:ins>
    </w:p>
    <w:p w14:paraId="3A31BF5E" w14:textId="601B056F" w:rsidR="000F7B97" w:rsidRPr="009268AC" w:rsidDel="008F7441" w:rsidRDefault="000F7B97" w:rsidP="000F7B97">
      <w:pPr>
        <w:rPr>
          <w:del w:id="928" w:author="Brittany Torres" w:date="2025-07-07T14:21:00Z" w16du:dateUtc="2025-07-07T19:21:00Z"/>
          <w:rFonts w:ascii="Calibri" w:hAnsi="Calibri" w:cs="Calibri"/>
          <w:rPrChange w:id="929" w:author="Brittany Torres" w:date="2025-07-07T14:25:00Z" w16du:dateUtc="2025-07-07T19:25:00Z">
            <w:rPr>
              <w:del w:id="930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931" w:author="Brittany Torres" w:date="2025-07-07T14:25:00Z" w16du:dateUtc="2025-07-07T19:25:00Z">
            <w:rPr/>
          </w:rPrChange>
        </w:rPr>
        <w:t xml:space="preserve">you would like to learn more about these programs, please contact us </w:t>
      </w:r>
      <w:del w:id="932" w:author="Brittany Torres" w:date="2025-07-07T14:21:00Z" w16du:dateUtc="2025-07-07T19:21:00Z">
        <w:r w:rsidRPr="009268AC" w:rsidDel="008F7441">
          <w:rPr>
            <w:rFonts w:ascii="Calibri" w:hAnsi="Calibri" w:cs="Calibri"/>
            <w:rPrChange w:id="933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339B4C3E" w14:textId="5DB83FB6" w:rsidR="000F7B97" w:rsidRPr="009268AC" w:rsidDel="009268AC" w:rsidRDefault="000F7B97" w:rsidP="000F7B97">
      <w:pPr>
        <w:rPr>
          <w:del w:id="934" w:author="Brittany Torres" w:date="2025-07-07T14:28:00Z" w16du:dateUtc="2025-07-07T19:28:00Z"/>
          <w:rFonts w:ascii="Calibri" w:hAnsi="Calibri" w:cs="Calibri"/>
          <w:rPrChange w:id="935" w:author="Brittany Torres" w:date="2025-07-07T14:25:00Z" w16du:dateUtc="2025-07-07T19:25:00Z">
            <w:rPr>
              <w:del w:id="936" w:author="Brittany Torres" w:date="2025-07-07T14:28:00Z" w16du:dateUtc="2025-07-07T19:28:00Z"/>
            </w:rPr>
          </w:rPrChange>
        </w:rPr>
      </w:pPr>
      <w:r w:rsidRPr="009268AC">
        <w:rPr>
          <w:rFonts w:ascii="Calibri" w:hAnsi="Calibri" w:cs="Calibri"/>
          <w:rPrChange w:id="937" w:author="Brittany Torres" w:date="2025-07-07T14:25:00Z" w16du:dateUtc="2025-07-07T19:25:00Z">
            <w:rPr/>
          </w:rPrChange>
        </w:rPr>
        <w:t>at</w:t>
      </w:r>
      <w:r w:rsidR="006F7C81" w:rsidRPr="009268AC">
        <w:rPr>
          <w:rFonts w:ascii="Calibri" w:hAnsi="Calibri" w:cs="Calibri"/>
          <w:rPrChange w:id="938" w:author="Brittany Torres" w:date="2025-07-07T14:25:00Z" w16du:dateUtc="2025-07-07T19:25:00Z">
            <w:rPr/>
          </w:rPrChange>
        </w:rPr>
        <w:t>1-866-558-8850</w:t>
      </w:r>
      <w:r w:rsidRPr="009268AC">
        <w:rPr>
          <w:rFonts w:ascii="Calibri" w:hAnsi="Calibri" w:cs="Calibri"/>
          <w:rPrChange w:id="939" w:author="Brittany Torres" w:date="2025-07-07T14:25:00Z" w16du:dateUtc="2025-07-07T19:25:00Z">
            <w:rPr/>
          </w:rPrChange>
        </w:rPr>
        <w:t xml:space="preserve">.  HUD also sponsors housing counseling agencies </w:t>
      </w:r>
      <w:del w:id="940" w:author="Brittany Torres" w:date="2025-07-07T14:28:00Z" w16du:dateUtc="2025-07-07T19:28:00Z">
        <w:r w:rsidRPr="009268AC" w:rsidDel="009268AC">
          <w:rPr>
            <w:rFonts w:ascii="Calibri" w:hAnsi="Calibri" w:cs="Calibri"/>
            <w:rPrChange w:id="941" w:author="Brittany Torres" w:date="2025-07-07T14:25:00Z" w16du:dateUtc="2025-07-07T19:25:00Z">
              <w:rPr/>
            </w:rPrChange>
          </w:rPr>
          <w:delText xml:space="preserve">  </w:delText>
        </w:r>
      </w:del>
    </w:p>
    <w:p w14:paraId="3237A256" w14:textId="77777777" w:rsidR="000F7B97" w:rsidRPr="009268AC" w:rsidDel="008F7441" w:rsidRDefault="000F7B97" w:rsidP="000F7B97">
      <w:pPr>
        <w:rPr>
          <w:del w:id="942" w:author="Brittany Torres" w:date="2025-07-07T14:21:00Z" w16du:dateUtc="2025-07-07T19:21:00Z"/>
          <w:rFonts w:ascii="Calibri" w:hAnsi="Calibri" w:cs="Calibri"/>
          <w:rPrChange w:id="943" w:author="Brittany Torres" w:date="2025-07-07T14:25:00Z" w16du:dateUtc="2025-07-07T19:25:00Z">
            <w:rPr>
              <w:del w:id="944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945" w:author="Brittany Torres" w:date="2025-07-07T14:25:00Z" w16du:dateUtc="2025-07-07T19:25:00Z">
            <w:rPr/>
          </w:rPrChange>
        </w:rPr>
        <w:t xml:space="preserve">throughout the country that can provide you with free advice on </w:t>
      </w:r>
      <w:del w:id="946" w:author="Brittany Torres" w:date="2025-07-07T14:21:00Z" w16du:dateUtc="2025-07-07T19:21:00Z">
        <w:r w:rsidRPr="009268AC" w:rsidDel="008F7441">
          <w:rPr>
            <w:rFonts w:ascii="Calibri" w:hAnsi="Calibri" w:cs="Calibri"/>
            <w:rPrChange w:id="947" w:author="Brittany Torres" w:date="2025-07-07T14:25:00Z" w16du:dateUtc="2025-07-07T19:25:00Z">
              <w:rPr/>
            </w:rPrChange>
          </w:rPr>
          <w:delText xml:space="preserve">   </w:delText>
        </w:r>
      </w:del>
    </w:p>
    <w:p w14:paraId="1B5B91FD" w14:textId="77777777" w:rsidR="000F7B97" w:rsidRPr="009268AC" w:rsidDel="008F7441" w:rsidRDefault="000F7B97" w:rsidP="000F7B97">
      <w:pPr>
        <w:rPr>
          <w:del w:id="948" w:author="Brittany Torres" w:date="2025-07-07T14:21:00Z" w16du:dateUtc="2025-07-07T19:21:00Z"/>
          <w:rFonts w:ascii="Calibri" w:hAnsi="Calibri" w:cs="Calibri"/>
          <w:rPrChange w:id="949" w:author="Brittany Torres" w:date="2025-07-07T14:25:00Z" w16du:dateUtc="2025-07-07T19:25:00Z">
            <w:rPr>
              <w:del w:id="950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951" w:author="Brittany Torres" w:date="2025-07-07T14:25:00Z" w16du:dateUtc="2025-07-07T19:25:00Z">
            <w:rPr/>
          </w:rPrChange>
        </w:rPr>
        <w:t xml:space="preserve">foreclosure alternatives, budgeting, and assistance understanding </w:t>
      </w:r>
      <w:del w:id="952" w:author="Brittany Torres" w:date="2025-07-07T14:21:00Z" w16du:dateUtc="2025-07-07T19:21:00Z">
        <w:r w:rsidRPr="009268AC" w:rsidDel="008F7441">
          <w:rPr>
            <w:rFonts w:ascii="Calibri" w:hAnsi="Calibri" w:cs="Calibri"/>
            <w:rPrChange w:id="953" w:author="Brittany Torres" w:date="2025-07-07T14:25:00Z" w16du:dateUtc="2025-07-07T19:25:00Z">
              <w:rPr/>
            </w:rPrChange>
          </w:rPr>
          <w:delText xml:space="preserve"> </w:delText>
        </w:r>
      </w:del>
    </w:p>
    <w:p w14:paraId="22FC5B19" w14:textId="77777777" w:rsidR="000F7B97" w:rsidRPr="009268AC" w:rsidRDefault="000F7B97" w:rsidP="000F7B97">
      <w:pPr>
        <w:rPr>
          <w:rFonts w:ascii="Calibri" w:hAnsi="Calibri" w:cs="Calibri"/>
          <w:rPrChange w:id="954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955" w:author="Brittany Torres" w:date="2025-07-07T14:25:00Z" w16du:dateUtc="2025-07-07T19:25:00Z">
            <w:rPr/>
          </w:rPrChange>
        </w:rPr>
        <w:t xml:space="preserve">this notice.  If you would like to contact HUD-approved counselor, </w:t>
      </w:r>
    </w:p>
    <w:p w14:paraId="463F8CCC" w14:textId="77777777" w:rsidR="000F7B97" w:rsidRPr="009268AC" w:rsidDel="008F7441" w:rsidRDefault="000F7B97" w:rsidP="000F7B97">
      <w:pPr>
        <w:rPr>
          <w:del w:id="956" w:author="Brittany Torres" w:date="2025-07-07T14:21:00Z" w16du:dateUtc="2025-07-07T19:21:00Z"/>
          <w:rFonts w:ascii="Calibri" w:hAnsi="Calibri" w:cs="Calibri"/>
          <w:rPrChange w:id="957" w:author="Brittany Torres" w:date="2025-07-07T14:25:00Z" w16du:dateUtc="2025-07-07T19:25:00Z">
            <w:rPr>
              <w:del w:id="958" w:author="Brittany Torres" w:date="2025-07-07T14:21:00Z" w16du:dateUtc="2025-07-07T19:21:00Z"/>
            </w:rPr>
          </w:rPrChange>
        </w:rPr>
      </w:pPr>
      <w:r w:rsidRPr="009268AC">
        <w:rPr>
          <w:rFonts w:ascii="Calibri" w:hAnsi="Calibri" w:cs="Calibri"/>
          <w:rPrChange w:id="959" w:author="Brittany Torres" w:date="2025-07-07T14:25:00Z" w16du:dateUtc="2025-07-07T19:25:00Z">
            <w:rPr/>
          </w:rPrChange>
        </w:rPr>
        <w:t xml:space="preserve">please call 1-800-569-4287 or visit </w:t>
      </w:r>
      <w:del w:id="960" w:author="Brittany Torres" w:date="2025-07-07T14:21:00Z" w16du:dateUtc="2025-07-07T19:21:00Z">
        <w:r w:rsidRPr="009268AC" w:rsidDel="008F7441">
          <w:rPr>
            <w:rFonts w:ascii="Calibri" w:hAnsi="Calibri" w:cs="Calibri"/>
            <w:rPrChange w:id="961" w:author="Brittany Torres" w:date="2025-07-07T14:25:00Z" w16du:dateUtc="2025-07-07T19:25:00Z">
              <w:rPr/>
            </w:rPrChange>
          </w:rPr>
          <w:delText xml:space="preserve">                               </w:delText>
        </w:r>
      </w:del>
    </w:p>
    <w:p w14:paraId="0F09493A" w14:textId="28DDBCB1" w:rsidR="000F7B97" w:rsidRPr="009268AC" w:rsidRDefault="00351541" w:rsidP="000F7B97">
      <w:pPr>
        <w:rPr>
          <w:rFonts w:ascii="Calibri" w:hAnsi="Calibri" w:cs="Calibri"/>
          <w:rPrChange w:id="962" w:author="Brittany Torres" w:date="2025-07-07T14:25:00Z" w16du:dateUtc="2025-07-07T19:25:00Z">
            <w:rPr/>
          </w:rPrChange>
        </w:rPr>
      </w:pPr>
      <w:ins w:id="963" w:author="Jeanette Work" w:date="2025-07-11T14:32:00Z" w16du:dateUtc="2025-07-11T19:32:00Z">
        <w:r>
          <w:rPr>
            <w:rFonts w:ascii="Calibri" w:hAnsi="Calibri" w:cs="Calibri"/>
          </w:rPr>
          <w:fldChar w:fldCharType="begin"/>
        </w:r>
        <w:r>
          <w:rPr>
            <w:rFonts w:ascii="Calibri" w:hAnsi="Calibri" w:cs="Calibri"/>
          </w:rPr>
          <w:instrText>HYPERLINK "</w:instrText>
        </w:r>
      </w:ins>
      <w:r w:rsidRPr="009268AC">
        <w:rPr>
          <w:rFonts w:ascii="Calibri" w:hAnsi="Calibri" w:cs="Calibri"/>
          <w:rPrChange w:id="964" w:author="Brittany Torres" w:date="2025-07-07T14:25:00Z" w16du:dateUtc="2025-07-07T19:25:00Z">
            <w:rPr/>
          </w:rPrChange>
        </w:rPr>
        <w:instrText>http://www.hud.gov/offices/hsg/sfh/hcc/hcs.cfm</w:instrText>
      </w:r>
      <w:ins w:id="965" w:author="Jeanette Work" w:date="2025-07-11T14:32:00Z" w16du:dateUtc="2025-07-11T19:32:00Z">
        <w:r>
          <w:rPr>
            <w:rFonts w:ascii="Calibri" w:hAnsi="Calibri" w:cs="Calibri"/>
          </w:rPr>
          <w:instrText>"</w:instrText>
        </w:r>
        <w:r>
          <w:rPr>
            <w:rFonts w:ascii="Calibri" w:hAnsi="Calibri" w:cs="Calibri"/>
          </w:rPr>
        </w:r>
        <w:r>
          <w:rPr>
            <w:rFonts w:ascii="Calibri" w:hAnsi="Calibri" w:cs="Calibri"/>
          </w:rPr>
          <w:fldChar w:fldCharType="separate"/>
        </w:r>
      </w:ins>
      <w:r w:rsidRPr="00EE08CB">
        <w:rPr>
          <w:rStyle w:val="Hyperlink"/>
          <w:rFonts w:ascii="Calibri" w:hAnsi="Calibri" w:cs="Calibri"/>
          <w:rPrChange w:id="966" w:author="Brittany Torres" w:date="2025-07-07T14:25:00Z" w16du:dateUtc="2025-07-07T19:25:00Z">
            <w:rPr/>
          </w:rPrChange>
        </w:rPr>
        <w:t>http://www.hud.gov/offices/hsg/sfh/hcc/hcs.cfm</w:t>
      </w:r>
      <w:ins w:id="967" w:author="Jeanette Work" w:date="2025-07-11T14:32:00Z" w16du:dateUtc="2025-07-11T19:32:00Z">
        <w:r>
          <w:rPr>
            <w:rFonts w:ascii="Calibri" w:hAnsi="Calibri" w:cs="Calibri"/>
          </w:rPr>
          <w:fldChar w:fldCharType="end"/>
        </w:r>
        <w:r>
          <w:rPr>
            <w:rFonts w:ascii="Calibri" w:hAnsi="Calibri" w:cs="Calibri"/>
          </w:rPr>
          <w:t xml:space="preserve"> </w:t>
        </w:r>
      </w:ins>
      <w:r w:rsidR="000F7B97" w:rsidRPr="009268AC">
        <w:rPr>
          <w:rFonts w:ascii="Calibri" w:hAnsi="Calibri" w:cs="Calibri"/>
          <w:rPrChange w:id="968" w:author="Brittany Torres" w:date="2025-07-07T14:25:00Z" w16du:dateUtc="2025-07-07T19:25:00Z">
            <w:rPr/>
          </w:rPrChange>
        </w:rPr>
        <w:t xml:space="preserve">.                    </w:t>
      </w:r>
    </w:p>
    <w:p w14:paraId="724AE4BF" w14:textId="77777777" w:rsidR="000F7B97" w:rsidRPr="009268AC" w:rsidRDefault="000F7B97" w:rsidP="000F7B97">
      <w:pPr>
        <w:rPr>
          <w:rFonts w:ascii="Calibri" w:hAnsi="Calibri" w:cs="Calibri"/>
          <w:rPrChange w:id="969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970" w:author="Brittany Torres" w:date="2025-07-07T14:25:00Z" w16du:dateUtc="2025-07-07T19:25:00Z">
            <w:rPr/>
          </w:rPrChange>
        </w:rPr>
        <w:t xml:space="preserve">                                                                   </w:t>
      </w:r>
    </w:p>
    <w:p w14:paraId="3E3679CF" w14:textId="77777777" w:rsidR="000F7B97" w:rsidRPr="009268AC" w:rsidRDefault="000F7B97" w:rsidP="000F7B97">
      <w:pPr>
        <w:rPr>
          <w:rFonts w:ascii="Calibri" w:hAnsi="Calibri" w:cs="Calibri"/>
          <w:rPrChange w:id="971" w:author="Brittany Torres" w:date="2025-07-07T14:25:00Z" w16du:dateUtc="2025-07-07T19:25:00Z">
            <w:rPr/>
          </w:rPrChange>
        </w:rPr>
      </w:pPr>
      <w:r w:rsidRPr="009268AC">
        <w:rPr>
          <w:rFonts w:ascii="Calibri" w:hAnsi="Calibri" w:cs="Calibri"/>
          <w:rPrChange w:id="972" w:author="Brittany Torres" w:date="2025-07-07T14:25:00Z" w16du:dateUtc="2025-07-07T19:25:00Z">
            <w:rPr/>
          </w:rPrChange>
        </w:rPr>
        <w:t xml:space="preserve">                                                                   </w:t>
      </w:r>
    </w:p>
    <w:p w14:paraId="08EB3F1E" w14:textId="77777777" w:rsidR="008F7441" w:rsidRPr="009268AC" w:rsidRDefault="008F7441" w:rsidP="008F7441">
      <w:pPr>
        <w:rPr>
          <w:ins w:id="973" w:author="Brittany Torres" w:date="2025-07-07T14:22:00Z" w16du:dateUtc="2025-07-07T19:22:00Z"/>
          <w:rFonts w:ascii="Calibri" w:hAnsi="Calibri" w:cs="Calibri"/>
        </w:rPr>
      </w:pPr>
      <w:ins w:id="974" w:author="Brittany Torres" w:date="2025-07-07T14:22:00Z" w16du:dateUtc="2025-07-07T19:22:00Z">
        <w:r w:rsidRPr="009268AC">
          <w:rPr>
            <w:rFonts w:ascii="Calibri" w:hAnsi="Calibri" w:cs="Calibri"/>
          </w:rPr>
          <w:t xml:space="preserve">Sincerely,                                                          </w:t>
        </w:r>
      </w:ins>
    </w:p>
    <w:p w14:paraId="43E1197F" w14:textId="77777777" w:rsidR="008F7441" w:rsidRPr="009268AC" w:rsidRDefault="008F7441" w:rsidP="008F7441">
      <w:pPr>
        <w:rPr>
          <w:ins w:id="975" w:author="Brittany Torres" w:date="2025-07-07T14:22:00Z" w16du:dateUtc="2025-07-07T19:22:00Z"/>
          <w:rFonts w:ascii="Calibri" w:hAnsi="Calibri" w:cs="Calibri"/>
        </w:rPr>
      </w:pPr>
      <w:ins w:id="976" w:author="Brittany Torres" w:date="2025-07-07T14:22:00Z" w16du:dateUtc="2025-07-07T19:22:00Z">
        <w:r w:rsidRPr="009268AC">
          <w:rPr>
            <w:rFonts w:ascii="Calibri" w:hAnsi="Calibri" w:cs="Calibri"/>
          </w:rPr>
          <w:t xml:space="preserve">                                                                    </w:t>
        </w:r>
      </w:ins>
    </w:p>
    <w:p w14:paraId="2D9BEE6F" w14:textId="77777777" w:rsidR="008F7441" w:rsidRPr="009268AC" w:rsidRDefault="008F7441" w:rsidP="008F7441">
      <w:pPr>
        <w:rPr>
          <w:ins w:id="977" w:author="Brittany Torres" w:date="2025-07-07T14:22:00Z" w16du:dateUtc="2025-07-07T19:22:00Z"/>
          <w:rFonts w:ascii="Calibri" w:hAnsi="Calibri" w:cs="Calibri"/>
        </w:rPr>
      </w:pPr>
      <w:ins w:id="978" w:author="Brittany Torres" w:date="2025-07-07T14:22:00Z" w16du:dateUtc="2025-07-07T19:22:00Z">
        <w:r w:rsidRPr="009268AC">
          <w:rPr>
            <w:rFonts w:ascii="Calibri" w:hAnsi="Calibri" w:cs="Calibri"/>
          </w:rPr>
          <w:t>Loan Servicing</w:t>
        </w:r>
      </w:ins>
    </w:p>
    <w:p w14:paraId="5216F53C" w14:textId="77777777" w:rsidR="008F7441" w:rsidRPr="009268AC" w:rsidRDefault="008F7441" w:rsidP="008F7441">
      <w:pPr>
        <w:jc w:val="both"/>
        <w:rPr>
          <w:ins w:id="979" w:author="Brittany Torres" w:date="2025-07-07T14:22:00Z" w16du:dateUtc="2025-07-07T19:22:00Z"/>
          <w:rFonts w:ascii="Calibri" w:hAnsi="Calibri" w:cs="Calibri"/>
        </w:rPr>
      </w:pPr>
      <w:ins w:id="980" w:author="Brittany Torres" w:date="2025-07-07T14:22:00Z" w16du:dateUtc="2025-07-07T19:22:00Z">
        <w:r w:rsidRPr="009268AC">
          <w:rPr>
            <w:rFonts w:ascii="Calibri" w:hAnsi="Calibri" w:cs="Calibri"/>
          </w:rPr>
          <w:t>{[</w:t>
        </w:r>
        <w:proofErr w:type="spellStart"/>
        <w:r w:rsidRPr="009268AC">
          <w:rPr>
            <w:rFonts w:ascii="Calibri" w:hAnsi="Calibri" w:cs="Calibri"/>
          </w:rPr>
          <w:t>CompanyLongName</w:t>
        </w:r>
        <w:proofErr w:type="spellEnd"/>
        <w:r w:rsidRPr="009268AC">
          <w:rPr>
            <w:rFonts w:ascii="Calibri" w:hAnsi="Calibri" w:cs="Calibri"/>
          </w:rPr>
          <w:t xml:space="preserve">]}                                      </w:t>
        </w:r>
      </w:ins>
    </w:p>
    <w:p w14:paraId="55CAE1A0" w14:textId="77777777" w:rsidR="008F7441" w:rsidRPr="009268AC" w:rsidRDefault="008F7441" w:rsidP="008F7441">
      <w:pPr>
        <w:rPr>
          <w:ins w:id="981" w:author="Brittany Torres" w:date="2025-07-07T14:22:00Z" w16du:dateUtc="2025-07-07T19:22:00Z"/>
          <w:rFonts w:ascii="Calibri" w:hAnsi="Calibri" w:cs="Calibri"/>
        </w:rPr>
      </w:pPr>
      <w:ins w:id="982" w:author="Brittany Torres" w:date="2025-07-07T14:22:00Z" w16du:dateUtc="2025-07-07T19:22:00Z">
        <w:r w:rsidRPr="009268AC">
          <w:rPr>
            <w:rFonts w:ascii="Calibri" w:hAnsi="Calibri" w:cs="Calibri"/>
            <w:b/>
            <w:bCs/>
          </w:rPr>
          <w:t>{[L003]}</w:t>
        </w:r>
        <w:proofErr w:type="gramStart"/>
        <w:r w:rsidRPr="009268AC">
          <w:rPr>
            <w:rFonts w:ascii="Calibri" w:hAnsi="Calibri" w:cs="Calibri"/>
          </w:rPr>
          <w:t>/</w:t>
        </w:r>
        <w:r w:rsidRPr="009268AC">
          <w:rPr>
            <w:rFonts w:ascii="Calibri" w:hAnsi="Calibri" w:cs="Calibri"/>
            <w:b/>
            <w:bCs/>
          </w:rPr>
          <w:t>{[L005]}</w:t>
        </w:r>
        <w:proofErr w:type="gramEnd"/>
        <w:r w:rsidRPr="009268AC">
          <w:rPr>
            <w:rFonts w:ascii="Calibri" w:hAnsi="Calibri" w:cs="Calibri"/>
            <w:b/>
            <w:bCs/>
          </w:rPr>
          <w:t xml:space="preserve">                                                                               </w:t>
        </w:r>
      </w:ins>
    </w:p>
    <w:p w14:paraId="4AEBCEF1" w14:textId="7DF7555A" w:rsidR="000F7B97" w:rsidDel="008F7441" w:rsidRDefault="000F7B97" w:rsidP="008F7441">
      <w:pPr>
        <w:rPr>
          <w:del w:id="983" w:author="Brittany Torres" w:date="2025-07-07T14:22:00Z" w16du:dateUtc="2025-07-07T19:22:00Z"/>
        </w:rPr>
      </w:pPr>
      <w:del w:id="984" w:author="Brittany Torres" w:date="2025-07-07T14:22:00Z" w16du:dateUtc="2025-07-07T19:22:00Z">
        <w:r w:rsidDel="008F7441">
          <w:delText xml:space="preserve">Sincerely,                                                         </w:delText>
        </w:r>
      </w:del>
    </w:p>
    <w:p w14:paraId="536EDE19" w14:textId="4B93F00C" w:rsidR="000F7B97" w:rsidDel="008F7441" w:rsidRDefault="000F7B97" w:rsidP="008F7441">
      <w:pPr>
        <w:rPr>
          <w:del w:id="985" w:author="Brittany Torres" w:date="2025-07-07T14:22:00Z" w16du:dateUtc="2025-07-07T19:22:00Z"/>
        </w:rPr>
      </w:pPr>
      <w:del w:id="986" w:author="Brittany Torres" w:date="2025-07-07T14:22:00Z" w16du:dateUtc="2025-07-07T19:22:00Z">
        <w:r w:rsidDel="008F7441">
          <w:delText xml:space="preserve">                                                                   </w:delText>
        </w:r>
      </w:del>
    </w:p>
    <w:p w14:paraId="5F4B4A29" w14:textId="3AAD1C59" w:rsidR="000F7B97" w:rsidDel="008F7441" w:rsidRDefault="000F7B97" w:rsidP="008F7441">
      <w:pPr>
        <w:rPr>
          <w:del w:id="987" w:author="Brittany Torres" w:date="2025-07-07T14:22:00Z" w16du:dateUtc="2025-07-07T19:22:00Z"/>
        </w:rPr>
      </w:pPr>
      <w:del w:id="988" w:author="Brittany Torres" w:date="2025-07-07T14:22:00Z" w16du:dateUtc="2025-07-07T19:22:00Z">
        <w:r w:rsidDel="008F7441">
          <w:delText xml:space="preserve">                                                                   </w:delText>
        </w:r>
      </w:del>
    </w:p>
    <w:p w14:paraId="6668E201" w14:textId="18E685D3" w:rsidR="000F7B97" w:rsidDel="008F7441" w:rsidRDefault="000F7B97" w:rsidP="008F7441">
      <w:pPr>
        <w:rPr>
          <w:del w:id="989" w:author="Brittany Torres" w:date="2025-07-07T14:22:00Z" w16du:dateUtc="2025-07-07T19:22:00Z"/>
        </w:rPr>
      </w:pPr>
      <w:del w:id="990" w:author="Brittany Torres" w:date="2025-07-07T14:22:00Z" w16du:dateUtc="2025-07-07T19:22:00Z">
        <w:r w:rsidDel="008F7441">
          <w:delText xml:space="preserve">                                                                   </w:delText>
        </w:r>
      </w:del>
    </w:p>
    <w:p w14:paraId="4FE61158" w14:textId="5EA8B316" w:rsidR="000F7B97" w:rsidRDefault="000F7B97" w:rsidP="008F7441">
      <w:del w:id="991" w:author="Brittany Torres" w:date="2025-07-07T14:22:00Z" w16du:dateUtc="2025-07-07T19:22:00Z">
        <w:r w:rsidDel="008F7441">
          <w:delText xml:space="preserve">Loan Servicing                                        </w:delText>
        </w:r>
      </w:del>
    </w:p>
    <w:sectPr w:rsidR="000F7B9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9" w:author="Jeanette Work" w:date="2025-07-11T14:46:00Z" w:initials="JW">
    <w:p w14:paraId="569706D9" w14:textId="77777777" w:rsidR="00FC5E53" w:rsidRDefault="00FC5E53" w:rsidP="00FC5E53">
      <w:pPr>
        <w:pStyle w:val="CommentText"/>
      </w:pPr>
      <w:r>
        <w:rPr>
          <w:rStyle w:val="CommentReference"/>
        </w:rPr>
        <w:annotationRef/>
      </w:r>
      <w:r>
        <w:rPr>
          <w:highlight w:val="green"/>
        </w:rPr>
        <w:t>Please advise if this letter needs any special mailing instructions, (ex.: Send via First Class and Certified Mail to the mailing address)</w:t>
      </w:r>
    </w:p>
  </w:comment>
  <w:comment w:id="30" w:author="Jeanette Work" w:date="2025-07-25T10:00:00Z" w:initials="JW">
    <w:p w14:paraId="60C45731" w14:textId="77777777" w:rsidR="003C5A8B" w:rsidRDefault="003C5A8B" w:rsidP="003C5A8B">
      <w:pPr>
        <w:pStyle w:val="CommentText"/>
      </w:pPr>
      <w:r>
        <w:rPr>
          <w:rStyle w:val="CommentReference"/>
        </w:rPr>
        <w:annotationRef/>
      </w:r>
      <w:r>
        <w:t>Client advised to be sent first class and certified to property address</w:t>
      </w:r>
    </w:p>
  </w:comment>
  <w:comment w:id="62" w:author="Jeanette Work" w:date="2025-07-09T15:53:00Z" w:initials="JW">
    <w:p w14:paraId="79E462CE" w14:textId="13B5978A" w:rsidR="00855DDD" w:rsidRDefault="00855DDD" w:rsidP="00855DDD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FF0000"/>
        </w:rPr>
        <w:t xml:space="preserve">For clients that are Private Label Servicing/Subservicing/DBAs, consider utilizing the following logic for the PLS ID OLLW tag on MSP  in correlation with the PLS ID column on the PLS matrix. </w:t>
      </w:r>
    </w:p>
    <w:p w14:paraId="49AF63E9" w14:textId="77777777" w:rsidR="00855DDD" w:rsidRDefault="00855DDD" w:rsidP="00855DDD">
      <w:pPr>
        <w:pStyle w:val="CommentText"/>
      </w:pPr>
    </w:p>
    <w:p w14:paraId="6898AAD9" w14:textId="77777777" w:rsidR="00855DDD" w:rsidRDefault="00855DDD" w:rsidP="00855DDD">
      <w:pPr>
        <w:pStyle w:val="CommentText"/>
      </w:pPr>
      <w:r>
        <w:t xml:space="preserve">The logic will underneath the logo on the mapped template. </w:t>
      </w:r>
    </w:p>
    <w:p w14:paraId="43DF326E" w14:textId="77777777" w:rsidR="00855DDD" w:rsidRDefault="00855DDD" w:rsidP="00855DDD">
      <w:pPr>
        <w:pStyle w:val="CommentText"/>
      </w:pPr>
      <w:r>
        <w:rPr>
          <w:b/>
          <w:bCs/>
          <w:color w:val="0070C0"/>
        </w:rPr>
        <w:t>({[M838]} PLS-CLIENT-ID = {[PLSID]} Produce)</w:t>
      </w:r>
    </w:p>
    <w:p w14:paraId="649E7981" w14:textId="77777777" w:rsidR="00855DDD" w:rsidRDefault="00855DDD" w:rsidP="00855DDD">
      <w:pPr>
        <w:pStyle w:val="CommentText"/>
      </w:pPr>
    </w:p>
    <w:p w14:paraId="1D884210" w14:textId="77777777" w:rsidR="00855DDD" w:rsidRDefault="00855DDD" w:rsidP="00855DDD">
      <w:pPr>
        <w:pStyle w:val="CommentText"/>
      </w:pPr>
      <w:r>
        <w:t xml:space="preserve">Should also be noted, that the client may opt to not utilize the return address information tied to the H002-H004 tags within MSP. In place of utilizing the return address information within MSP, we can utilize return address information within the client's PLS matrix. </w:t>
      </w:r>
      <w:r>
        <w:rPr>
          <w:b/>
          <w:bCs/>
          <w:color w:val="FF0000"/>
        </w:rPr>
        <w:t xml:space="preserve">Client, please let us know what would best meet your business needs. </w:t>
      </w:r>
    </w:p>
  </w:comment>
  <w:comment w:id="127" w:author="Jeanette Work" w:date="2025-07-09T15:53:00Z" w:initials="JW">
    <w:p w14:paraId="1ED47647" w14:textId="77777777" w:rsidR="006738C7" w:rsidRDefault="006738C7" w:rsidP="006738C7">
      <w:pPr>
        <w:pStyle w:val="CommentText"/>
      </w:pPr>
      <w:r>
        <w:rPr>
          <w:rStyle w:val="CommentReference"/>
        </w:rPr>
        <w:annotationRef/>
      </w:r>
      <w:r>
        <w:rPr>
          <w:highlight w:val="green"/>
        </w:rPr>
        <w:t>MSF, does this letter need to have the Additional Borrower/Co-Borrower and /or Confirmed SII mailing logic added?</w:t>
      </w:r>
    </w:p>
  </w:comment>
  <w:comment w:id="116" w:author="Jeanette Work" w:date="2025-07-09T15:53:00Z" w:initials="JW">
    <w:p w14:paraId="4E74EF2A" w14:textId="3B6BBE36" w:rsidR="00855DDD" w:rsidRDefault="00855DDD" w:rsidP="00855DDD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FF0000"/>
        </w:rPr>
        <w:t xml:space="preserve">Client will insert “Y” on the foreign address indicator </w:t>
      </w:r>
    </w:p>
    <w:p w14:paraId="77080D13" w14:textId="77777777" w:rsidR="00855DDD" w:rsidRDefault="00855DDD" w:rsidP="00855DDD">
      <w:pPr>
        <w:pStyle w:val="CommentText"/>
      </w:pPr>
    </w:p>
    <w:p w14:paraId="0AEA848C" w14:textId="77777777" w:rsidR="00855DDD" w:rsidRDefault="00855DDD" w:rsidP="00855DDD">
      <w:pPr>
        <w:pStyle w:val="CommentText"/>
      </w:pPr>
      <w:r>
        <w:rPr>
          <w:b/>
          <w:bCs/>
          <w:color w:val="FF0000"/>
        </w:rPr>
        <w:t>MSP converts to “1” on the data fil</w:t>
      </w:r>
      <w:r>
        <w:rPr>
          <w:color w:val="FF0000"/>
        </w:rPr>
        <w:t>e</w:t>
      </w:r>
    </w:p>
    <w:p w14:paraId="61EB9F09" w14:textId="77777777" w:rsidR="00855DDD" w:rsidRDefault="00855DDD" w:rsidP="00855DDD">
      <w:pPr>
        <w:pStyle w:val="CommentText"/>
      </w:pPr>
    </w:p>
    <w:p w14:paraId="2741149B" w14:textId="77777777" w:rsidR="00855DDD" w:rsidRDefault="00855DDD" w:rsidP="00855DDD">
      <w:pPr>
        <w:pStyle w:val="CommentText"/>
      </w:pPr>
      <w:r>
        <w:t>[M956] Foreign Address Indicator is on KLNX/ADDB Borrower Info Page (FOR ADDR), MAS1/ADD2 (FOREIGN MAILING ADDR), KLNX/UPA1, LNKU/GLBM Page 1, NEW1/ADD2</w:t>
      </w:r>
    </w:p>
    <w:p w14:paraId="06C04D36" w14:textId="77777777" w:rsidR="00855DDD" w:rsidRDefault="00855DDD" w:rsidP="00855DDD">
      <w:pPr>
        <w:pStyle w:val="CommentText"/>
      </w:pPr>
    </w:p>
    <w:p w14:paraId="1A5ECE5C" w14:textId="77777777" w:rsidR="00855DDD" w:rsidRDefault="00855DDD" w:rsidP="00855DDD">
      <w:pPr>
        <w:pStyle w:val="CommentText"/>
      </w:pPr>
      <w:r>
        <w:t>Y = Foreign Country</w:t>
      </w:r>
    </w:p>
    <w:p w14:paraId="421F6CAC" w14:textId="77777777" w:rsidR="00855DDD" w:rsidRDefault="00855DDD" w:rsidP="00855DDD">
      <w:pPr>
        <w:pStyle w:val="CommentText"/>
      </w:pPr>
      <w:r>
        <w:t>Blank = U.S. State</w:t>
      </w:r>
    </w:p>
    <w:p w14:paraId="4A98E6BD" w14:textId="77777777" w:rsidR="00855DDD" w:rsidRDefault="00855DDD" w:rsidP="00855DDD">
      <w:pPr>
        <w:pStyle w:val="CommentText"/>
      </w:pPr>
    </w:p>
    <w:p w14:paraId="2F687AB8" w14:textId="77777777" w:rsidR="00855DDD" w:rsidRDefault="00855DDD" w:rsidP="00855DDD">
      <w:pPr>
        <w:pStyle w:val="CommentText"/>
      </w:pPr>
      <w:r>
        <w:t xml:space="preserve">If foreign address indicator is present, NCI will need to pull for additional postage and client will need to review for address accuracy. </w:t>
      </w:r>
    </w:p>
  </w:comment>
  <w:comment w:id="589" w:author="Jeanette Work" w:date="2025-07-09T16:46:00Z" w:initials="JW">
    <w:p w14:paraId="7E9B43BF" w14:textId="77777777" w:rsidR="004F16BE" w:rsidRDefault="00AE6D96" w:rsidP="004F16BE">
      <w:pPr>
        <w:pStyle w:val="CommentText"/>
      </w:pPr>
      <w:r>
        <w:rPr>
          <w:rStyle w:val="CommentReference"/>
        </w:rPr>
        <w:annotationRef/>
      </w:r>
      <w:r w:rsidR="004F16BE">
        <w:rPr>
          <w:b/>
          <w:bCs/>
          <w:color w:val="EE0000"/>
        </w:rPr>
        <w:t xml:space="preserve">Please confirm if this logic for 63 day expiration is correct for you. </w:t>
      </w:r>
    </w:p>
  </w:comment>
  <w:comment w:id="590" w:author="Jeanette Work" w:date="2025-07-25T09:58:00Z" w:initials="JW">
    <w:p w14:paraId="09872FB1" w14:textId="77777777" w:rsidR="00DF77AD" w:rsidRDefault="00DF77AD" w:rsidP="00DF77AD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333333"/>
        </w:rPr>
        <w:t>Client confirmed it needs to calculate today's date + 63 days,</w:t>
      </w:r>
      <w:r>
        <w:t xml:space="preserve"> </w:t>
      </w:r>
    </w:p>
  </w:comment>
  <w:comment w:id="635" w:author="Jeanette Work" w:date="2025-07-09T16:46:00Z" w:initials="JW">
    <w:p w14:paraId="2FD1203C" w14:textId="5035E516" w:rsidR="004F16BE" w:rsidRDefault="00780A5C" w:rsidP="004F16BE">
      <w:pPr>
        <w:pStyle w:val="CommentText"/>
      </w:pPr>
      <w:r>
        <w:rPr>
          <w:rStyle w:val="CommentReference"/>
        </w:rPr>
        <w:annotationRef/>
      </w:r>
      <w:r w:rsidR="004F16BE">
        <w:rPr>
          <w:b/>
          <w:bCs/>
          <w:color w:val="EE0000"/>
        </w:rPr>
        <w:t xml:space="preserve">Please confirm if this logic for 63 day expiration is correct for you. </w:t>
      </w:r>
    </w:p>
  </w:comment>
  <w:comment w:id="636" w:author="Jeanette Work" w:date="2025-07-25T09:58:00Z" w:initials="JW">
    <w:p w14:paraId="703A1BA5" w14:textId="77777777" w:rsidR="00DF77AD" w:rsidRDefault="00DF77AD" w:rsidP="00DF77AD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333333"/>
        </w:rPr>
        <w:t>Client confirmed it needs to calculate today's date + 63 days,</w:t>
      </w:r>
      <w:r>
        <w:t xml:space="preserve"> </w:t>
      </w:r>
    </w:p>
  </w:comment>
  <w:comment w:id="731" w:author="Jeanette Work" w:date="2025-07-09T16:46:00Z" w:initials="JW">
    <w:p w14:paraId="1FD98D04" w14:textId="336FB738" w:rsidR="004F16BE" w:rsidRDefault="00780A5C" w:rsidP="004F16BE">
      <w:pPr>
        <w:pStyle w:val="CommentText"/>
      </w:pPr>
      <w:r>
        <w:rPr>
          <w:rStyle w:val="CommentReference"/>
        </w:rPr>
        <w:annotationRef/>
      </w:r>
      <w:r w:rsidR="004F16BE">
        <w:rPr>
          <w:b/>
          <w:bCs/>
          <w:color w:val="EE0000"/>
        </w:rPr>
        <w:t xml:space="preserve">Please confirm if this logic for 63 day expiration is correct for you. </w:t>
      </w:r>
    </w:p>
  </w:comment>
  <w:comment w:id="732" w:author="Jeanette Work" w:date="2025-07-25T09:59:00Z" w:initials="JW">
    <w:p w14:paraId="68916092" w14:textId="77777777" w:rsidR="00DF77AD" w:rsidRDefault="00DF77AD" w:rsidP="00DF77AD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333333"/>
        </w:rPr>
        <w:t>Client confirmed it needs to calculate today's date + 63 days,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9706D9" w15:done="0"/>
  <w15:commentEx w15:paraId="60C45731" w15:paraIdParent="569706D9" w15:done="0"/>
  <w15:commentEx w15:paraId="1D884210" w15:done="0"/>
  <w15:commentEx w15:paraId="1ED47647" w15:done="0"/>
  <w15:commentEx w15:paraId="2F687AB8" w15:done="0"/>
  <w15:commentEx w15:paraId="7E9B43BF" w15:done="0"/>
  <w15:commentEx w15:paraId="09872FB1" w15:paraIdParent="7E9B43BF" w15:done="0"/>
  <w15:commentEx w15:paraId="2FD1203C" w15:done="0"/>
  <w15:commentEx w15:paraId="703A1BA5" w15:paraIdParent="2FD1203C" w15:done="0"/>
  <w15:commentEx w15:paraId="1FD98D04" w15:done="0"/>
  <w15:commentEx w15:paraId="68916092" w15:paraIdParent="1FD98D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452EDD2" w16cex:dateUtc="2025-07-11T19:46:00Z"/>
  <w16cex:commentExtensible w16cex:durableId="5496F330" w16cex:dateUtc="2025-07-25T15:00:00Z"/>
  <w16cex:commentExtensible w16cex:durableId="3A4EB07F" w16cex:dateUtc="2025-07-09T20:53:00Z"/>
  <w16cex:commentExtensible w16cex:durableId="5548103F" w16cex:dateUtc="2025-07-09T20:53:00Z"/>
  <w16cex:commentExtensible w16cex:durableId="16F21111" w16cex:dateUtc="2025-07-09T20:53:00Z"/>
  <w16cex:commentExtensible w16cex:durableId="6D8F2369" w16cex:dateUtc="2025-07-09T21:46:00Z"/>
  <w16cex:commentExtensible w16cex:durableId="7B1407E9" w16cex:dateUtc="2025-07-25T14:58:00Z"/>
  <w16cex:commentExtensible w16cex:durableId="4192D854" w16cex:dateUtc="2025-07-09T21:46:00Z"/>
  <w16cex:commentExtensible w16cex:durableId="37BDE81A" w16cex:dateUtc="2025-07-25T14:58:00Z"/>
  <w16cex:commentExtensible w16cex:durableId="6F050BE5" w16cex:dateUtc="2025-07-09T21:46:00Z"/>
  <w16cex:commentExtensible w16cex:durableId="1BD620BC" w16cex:dateUtc="2025-07-25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9706D9" w16cid:durableId="3452EDD2"/>
  <w16cid:commentId w16cid:paraId="60C45731" w16cid:durableId="5496F330"/>
  <w16cid:commentId w16cid:paraId="1D884210" w16cid:durableId="3A4EB07F"/>
  <w16cid:commentId w16cid:paraId="1ED47647" w16cid:durableId="5548103F"/>
  <w16cid:commentId w16cid:paraId="2F687AB8" w16cid:durableId="16F21111"/>
  <w16cid:commentId w16cid:paraId="7E9B43BF" w16cid:durableId="6D8F2369"/>
  <w16cid:commentId w16cid:paraId="09872FB1" w16cid:durableId="7B1407E9"/>
  <w16cid:commentId w16cid:paraId="2FD1203C" w16cid:durableId="4192D854"/>
  <w16cid:commentId w16cid:paraId="703A1BA5" w16cid:durableId="37BDE81A"/>
  <w16cid:commentId w16cid:paraId="1FD98D04" w16cid:durableId="6F050BE5"/>
  <w16cid:commentId w16cid:paraId="68916092" w16cid:durableId="1BD620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6BF73" w14:textId="77777777" w:rsidR="00B6108D" w:rsidRDefault="00B6108D" w:rsidP="00CB0F33">
      <w:r>
        <w:separator/>
      </w:r>
    </w:p>
  </w:endnote>
  <w:endnote w:type="continuationSeparator" w:id="0">
    <w:p w14:paraId="3BA42485" w14:textId="77777777" w:rsidR="00B6108D" w:rsidRDefault="00B6108D" w:rsidP="00CB0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75F50" w14:textId="77777777" w:rsidR="00B6108D" w:rsidRDefault="00B6108D" w:rsidP="00CB0F33">
      <w:r>
        <w:separator/>
      </w:r>
    </w:p>
  </w:footnote>
  <w:footnote w:type="continuationSeparator" w:id="0">
    <w:p w14:paraId="49A57F1C" w14:textId="77777777" w:rsidR="00B6108D" w:rsidRDefault="00B6108D" w:rsidP="00CB0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5D94F" w14:textId="768D0E26" w:rsidR="00CB0F33" w:rsidRDefault="00CB0F33">
    <w:pPr>
      <w:pStyle w:val="Header"/>
    </w:pPr>
    <w:ins w:id="992" w:author="Brittany Torres" w:date="2025-07-07T14:17:00Z" w16du:dateUtc="2025-07-07T19:17:00Z">
      <w:r>
        <w:rPr>
          <w:noProof/>
        </w:rPr>
        <w:drawing>
          <wp:inline distT="0" distB="0" distL="0" distR="0" wp14:anchorId="1C64C5D6" wp14:editId="61066A4C">
            <wp:extent cx="1076325" cy="1066800"/>
            <wp:effectExtent l="0" t="0" r="9525" b="0"/>
            <wp:docPr id="4" name="Picture 4" descr="C:\Users\ssourdiffe\AppData\Local\Microsoft\Windows\INetCache\Content.MSO\34B021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ourdiffe\AppData\Local\Microsoft\Windows\INetCache\Content.MSO\34B02192.tmp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ttany Torres">
    <w15:presenceInfo w15:providerId="AD" w15:userId="S::brittany.torres@newcoursecc.com::a2120196-60ee-4bef-a146-0ab9c3860a56"/>
  </w15:person>
  <w15:person w15:author="Jeanette Work">
    <w15:presenceInfo w15:providerId="AD" w15:userId="S::jeanette.work@newcoursecc.com::fda6f6a1-6661-44b6-8cf0-631f40bdb5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97"/>
    <w:rsid w:val="000048E0"/>
    <w:rsid w:val="000748AC"/>
    <w:rsid w:val="000A6D0A"/>
    <w:rsid w:val="000B0343"/>
    <w:rsid w:val="000B36B0"/>
    <w:rsid w:val="000F7904"/>
    <w:rsid w:val="000F7B97"/>
    <w:rsid w:val="00176C75"/>
    <w:rsid w:val="001B760B"/>
    <w:rsid w:val="001C0287"/>
    <w:rsid w:val="00223B3E"/>
    <w:rsid w:val="002F3074"/>
    <w:rsid w:val="00313022"/>
    <w:rsid w:val="00334A6A"/>
    <w:rsid w:val="00351541"/>
    <w:rsid w:val="003702D5"/>
    <w:rsid w:val="00393E0B"/>
    <w:rsid w:val="003958B1"/>
    <w:rsid w:val="003C3D20"/>
    <w:rsid w:val="003C5A8B"/>
    <w:rsid w:val="003F46FB"/>
    <w:rsid w:val="00444DDF"/>
    <w:rsid w:val="00457AED"/>
    <w:rsid w:val="004F16BE"/>
    <w:rsid w:val="00531E7E"/>
    <w:rsid w:val="0055669D"/>
    <w:rsid w:val="006333A5"/>
    <w:rsid w:val="00650298"/>
    <w:rsid w:val="006738C7"/>
    <w:rsid w:val="006B3F4F"/>
    <w:rsid w:val="006F7C81"/>
    <w:rsid w:val="0070795B"/>
    <w:rsid w:val="00715FA7"/>
    <w:rsid w:val="00731091"/>
    <w:rsid w:val="0075381D"/>
    <w:rsid w:val="00754BCC"/>
    <w:rsid w:val="00780A5C"/>
    <w:rsid w:val="00780B3A"/>
    <w:rsid w:val="0078347D"/>
    <w:rsid w:val="007D02C1"/>
    <w:rsid w:val="007D1961"/>
    <w:rsid w:val="00840C10"/>
    <w:rsid w:val="0084278B"/>
    <w:rsid w:val="00855DDD"/>
    <w:rsid w:val="008B7330"/>
    <w:rsid w:val="008F7441"/>
    <w:rsid w:val="0091122F"/>
    <w:rsid w:val="009268AC"/>
    <w:rsid w:val="00943FDE"/>
    <w:rsid w:val="00954EFB"/>
    <w:rsid w:val="009C2738"/>
    <w:rsid w:val="009E4A18"/>
    <w:rsid w:val="00A15198"/>
    <w:rsid w:val="00AE6D96"/>
    <w:rsid w:val="00B0066B"/>
    <w:rsid w:val="00B35541"/>
    <w:rsid w:val="00B6108D"/>
    <w:rsid w:val="00B71AAB"/>
    <w:rsid w:val="00B97C10"/>
    <w:rsid w:val="00C15B98"/>
    <w:rsid w:val="00C5554B"/>
    <w:rsid w:val="00CB0F33"/>
    <w:rsid w:val="00D42A9B"/>
    <w:rsid w:val="00D5715C"/>
    <w:rsid w:val="00DF77AD"/>
    <w:rsid w:val="00E13D5D"/>
    <w:rsid w:val="00E16924"/>
    <w:rsid w:val="00E3641E"/>
    <w:rsid w:val="00E36537"/>
    <w:rsid w:val="00E96947"/>
    <w:rsid w:val="00F076E0"/>
    <w:rsid w:val="00F10CAB"/>
    <w:rsid w:val="00F17CB4"/>
    <w:rsid w:val="00F24418"/>
    <w:rsid w:val="00F91F33"/>
    <w:rsid w:val="00FA7125"/>
    <w:rsid w:val="00FC5E53"/>
    <w:rsid w:val="00FC708E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A6E1"/>
  <w15:chartTrackingRefBased/>
  <w15:docId w15:val="{B9B07E14-4B9D-4A4E-A489-4A0BA886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B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B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B9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FA7125"/>
  </w:style>
  <w:style w:type="paragraph" w:styleId="NoSpacing">
    <w:name w:val="No Spacing"/>
    <w:uiPriority w:val="1"/>
    <w:qFormat/>
    <w:rsid w:val="00CB0F33"/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unhideWhenUsed/>
    <w:rsid w:val="00CB0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0F33"/>
    <w:pPr>
      <w:spacing w:after="160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0F33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0F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F33"/>
  </w:style>
  <w:style w:type="paragraph" w:styleId="Footer">
    <w:name w:val="footer"/>
    <w:basedOn w:val="Normal"/>
    <w:link w:val="FooterChar"/>
    <w:uiPriority w:val="99"/>
    <w:unhideWhenUsed/>
    <w:rsid w:val="00CB0F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F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41E"/>
    <w:pPr>
      <w:spacing w:after="0"/>
    </w:pPr>
    <w:rPr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41E"/>
    <w:rPr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515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0F3A6-79C3-45B7-9EB3-8ACFD58C7281}"/>
</file>

<file path=customXml/itemProps2.xml><?xml version="1.0" encoding="utf-8"?>
<ds:datastoreItem xmlns:ds="http://schemas.openxmlformats.org/officeDocument/2006/customXml" ds:itemID="{BE3FACA0-E80C-4F90-A1E5-008107BCA86B}"/>
</file>

<file path=customXml/itemProps3.xml><?xml version="1.0" encoding="utf-8"?>
<ds:datastoreItem xmlns:ds="http://schemas.openxmlformats.org/officeDocument/2006/customXml" ds:itemID="{800F3B52-EE3B-47D7-80C7-03D25BFF4C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Yates</dc:creator>
  <cp:keywords/>
  <dc:description/>
  <cp:lastModifiedBy>Jeanette Work</cp:lastModifiedBy>
  <cp:revision>2</cp:revision>
  <dcterms:created xsi:type="dcterms:W3CDTF">2025-08-05T17:16:00Z</dcterms:created>
  <dcterms:modified xsi:type="dcterms:W3CDTF">2025-08-05T17:16:00Z</dcterms:modified>
</cp:coreProperties>
</file>